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0A25F" w14:textId="5A669730" w:rsidR="008F1360" w:rsidRDefault="0086104C" w:rsidP="008F1360">
      <w:pPr>
        <w:jc w:val="center"/>
        <w:rPr>
          <w:b/>
          <w:sz w:val="22"/>
          <w:szCs w:val="22"/>
        </w:rPr>
      </w:pPr>
      <w:r>
        <w:rPr>
          <w:b/>
          <w:sz w:val="22"/>
          <w:szCs w:val="22"/>
        </w:rPr>
        <w:t>Whitehead</w:t>
      </w:r>
      <w:r w:rsidRPr="00A11B6A">
        <w:rPr>
          <w:b/>
          <w:sz w:val="22"/>
          <w:szCs w:val="22"/>
        </w:rPr>
        <w:t xml:space="preserve"> lab </w:t>
      </w:r>
      <w:commentRangeStart w:id="0"/>
      <w:r w:rsidRPr="00A11B6A">
        <w:rPr>
          <w:b/>
          <w:sz w:val="22"/>
          <w:szCs w:val="22"/>
        </w:rPr>
        <w:t>SOP</w:t>
      </w:r>
      <w:commentRangeEnd w:id="0"/>
      <w:r w:rsidR="00BB7976">
        <w:rPr>
          <w:rStyle w:val="CommentReference"/>
        </w:rPr>
        <w:commentReference w:id="0"/>
      </w:r>
      <w:r w:rsidRPr="00A11B6A">
        <w:rPr>
          <w:b/>
          <w:sz w:val="22"/>
          <w:szCs w:val="22"/>
        </w:rPr>
        <w:t>:</w:t>
      </w:r>
    </w:p>
    <w:p w14:paraId="1CCD2947" w14:textId="6B50B72D" w:rsidR="0086104C" w:rsidRPr="008F1360" w:rsidRDefault="008F1360" w:rsidP="008F1360">
      <w:pPr>
        <w:jc w:val="center"/>
        <w:rPr>
          <w:b/>
          <w:i/>
          <w:sz w:val="22"/>
          <w:szCs w:val="22"/>
        </w:rPr>
      </w:pPr>
      <w:proofErr w:type="spellStart"/>
      <w:r w:rsidRPr="008F1360">
        <w:rPr>
          <w:b/>
          <w:sz w:val="22"/>
          <w:szCs w:val="22"/>
        </w:rPr>
        <w:t>NEBN</w:t>
      </w:r>
      <w:r w:rsidR="0086104C" w:rsidRPr="008F1360">
        <w:rPr>
          <w:b/>
          <w:sz w:val="22"/>
          <w:szCs w:val="22"/>
        </w:rPr>
        <w:t>ext</w:t>
      </w:r>
      <w:proofErr w:type="spellEnd"/>
      <w:r w:rsidR="0086104C" w:rsidRPr="008F1360">
        <w:rPr>
          <w:b/>
          <w:sz w:val="22"/>
          <w:szCs w:val="22"/>
        </w:rPr>
        <w:t xml:space="preserve"> Ultra </w:t>
      </w:r>
      <w:r w:rsidRPr="008F1360">
        <w:rPr>
          <w:b/>
          <w:sz w:val="22"/>
          <w:szCs w:val="22"/>
        </w:rPr>
        <w:t xml:space="preserve">Directional </w:t>
      </w:r>
      <w:r w:rsidR="0086104C" w:rsidRPr="008F1360">
        <w:rPr>
          <w:b/>
          <w:sz w:val="22"/>
          <w:szCs w:val="22"/>
        </w:rPr>
        <w:t>RNA library preparation for Illumina (NEB#E7</w:t>
      </w:r>
      <w:r w:rsidRPr="008F1360">
        <w:rPr>
          <w:b/>
          <w:sz w:val="22"/>
          <w:szCs w:val="22"/>
        </w:rPr>
        <w:t>42</w:t>
      </w:r>
      <w:r w:rsidR="0086104C" w:rsidRPr="008F1360">
        <w:rPr>
          <w:b/>
          <w:sz w:val="22"/>
          <w:szCs w:val="22"/>
        </w:rPr>
        <w:t>0S/L)-</w:t>
      </w:r>
      <w:r w:rsidR="0086104C" w:rsidRPr="008F1360">
        <w:rPr>
          <w:b/>
          <w:i/>
          <w:sz w:val="22"/>
          <w:szCs w:val="22"/>
        </w:rPr>
        <w:t xml:space="preserve">adapted for ½ </w:t>
      </w:r>
      <w:proofErr w:type="spellStart"/>
      <w:r w:rsidR="0086104C" w:rsidRPr="008F1360">
        <w:rPr>
          <w:b/>
          <w:i/>
          <w:sz w:val="22"/>
          <w:szCs w:val="22"/>
        </w:rPr>
        <w:t>rxns</w:t>
      </w:r>
      <w:proofErr w:type="spellEnd"/>
    </w:p>
    <w:p w14:paraId="15ECC832" w14:textId="6B473C33" w:rsidR="0086104C" w:rsidRDefault="0086104C" w:rsidP="008F1360">
      <w:pPr>
        <w:jc w:val="center"/>
        <w:rPr>
          <w:sz w:val="22"/>
          <w:szCs w:val="22"/>
        </w:rPr>
      </w:pPr>
      <w:r w:rsidRPr="00A11B6A">
        <w:rPr>
          <w:b/>
          <w:sz w:val="22"/>
          <w:szCs w:val="22"/>
        </w:rPr>
        <w:t xml:space="preserve">Last updated: </w:t>
      </w:r>
      <w:r w:rsidR="00C265B5">
        <w:rPr>
          <w:sz w:val="22"/>
          <w:szCs w:val="22"/>
        </w:rPr>
        <w:t>6</w:t>
      </w:r>
      <w:r>
        <w:rPr>
          <w:sz w:val="22"/>
          <w:szCs w:val="22"/>
        </w:rPr>
        <w:t>/</w:t>
      </w:r>
      <w:r w:rsidR="00F41183">
        <w:rPr>
          <w:sz w:val="22"/>
          <w:szCs w:val="22"/>
        </w:rPr>
        <w:t>2</w:t>
      </w:r>
      <w:r w:rsidR="00C265B5">
        <w:rPr>
          <w:sz w:val="22"/>
          <w:szCs w:val="22"/>
        </w:rPr>
        <w:t>2</w:t>
      </w:r>
      <w:r w:rsidR="00F41183">
        <w:rPr>
          <w:sz w:val="22"/>
          <w:szCs w:val="22"/>
        </w:rPr>
        <w:t>/1</w:t>
      </w:r>
      <w:r w:rsidR="00C265B5">
        <w:rPr>
          <w:sz w:val="22"/>
          <w:szCs w:val="22"/>
        </w:rPr>
        <w:t>8</w:t>
      </w:r>
      <w:r w:rsidR="007B2AC0">
        <w:rPr>
          <w:sz w:val="22"/>
          <w:szCs w:val="22"/>
        </w:rPr>
        <w:t xml:space="preserve"> (V</w:t>
      </w:r>
      <w:r w:rsidR="008F1360">
        <w:rPr>
          <w:sz w:val="22"/>
          <w:szCs w:val="22"/>
        </w:rPr>
        <w:t xml:space="preserve">1.0) by </w:t>
      </w:r>
      <w:r w:rsidR="00C265B5">
        <w:rPr>
          <w:sz w:val="22"/>
          <w:szCs w:val="22"/>
        </w:rPr>
        <w:t>SB</w:t>
      </w:r>
    </w:p>
    <w:p w14:paraId="2CC2F111" w14:textId="77777777" w:rsidR="008F1360" w:rsidRPr="007B2AC0" w:rsidRDefault="008F1360" w:rsidP="008F1360">
      <w:pPr>
        <w:jc w:val="center"/>
        <w:rPr>
          <w:b/>
          <w:sz w:val="22"/>
          <w:szCs w:val="22"/>
        </w:rPr>
      </w:pPr>
    </w:p>
    <w:p w14:paraId="41D0DF91" w14:textId="77777777" w:rsidR="007B2AC0" w:rsidRDefault="007B2AC0" w:rsidP="007B2AC0">
      <w:pPr>
        <w:pStyle w:val="Header"/>
        <w:jc w:val="right"/>
        <w:rPr>
          <w:b/>
        </w:rPr>
      </w:pPr>
      <w:r>
        <w:rPr>
          <w:b/>
        </w:rPr>
        <w:t>Preparer Name(s</w:t>
      </w:r>
      <w:proofErr w:type="gramStart"/>
      <w:r>
        <w:rPr>
          <w:b/>
        </w:rPr>
        <w:t>):_</w:t>
      </w:r>
      <w:proofErr w:type="gramEnd"/>
      <w:r>
        <w:rPr>
          <w:b/>
        </w:rPr>
        <w:t>_____________________________________</w:t>
      </w:r>
    </w:p>
    <w:p w14:paraId="051DA30F" w14:textId="77777777" w:rsidR="007B2AC0" w:rsidRDefault="007B2AC0" w:rsidP="007B2AC0">
      <w:pPr>
        <w:pStyle w:val="Header"/>
        <w:jc w:val="right"/>
        <w:rPr>
          <w:b/>
        </w:rPr>
      </w:pPr>
      <w:r>
        <w:rPr>
          <w:b/>
        </w:rPr>
        <w:t>Date:______________________________________</w:t>
      </w:r>
    </w:p>
    <w:p w14:paraId="5D0520B5" w14:textId="5A52C4D5" w:rsidR="007B2AC0" w:rsidRDefault="007B2AC0" w:rsidP="007B2AC0">
      <w:pPr>
        <w:pStyle w:val="Header"/>
        <w:jc w:val="right"/>
        <w:rPr>
          <w:b/>
        </w:rPr>
      </w:pPr>
      <w:r>
        <w:rPr>
          <w:b/>
        </w:rPr>
        <w:t>Project/</w:t>
      </w:r>
      <w:r w:rsidR="00A44BAA">
        <w:rPr>
          <w:b/>
        </w:rPr>
        <w:t>Plate#/</w:t>
      </w:r>
      <w:r>
        <w:rPr>
          <w:b/>
        </w:rPr>
        <w:t>Samples</w:t>
      </w:r>
      <w:r w:rsidR="00A44BAA">
        <w:rPr>
          <w:b/>
        </w:rPr>
        <w:t xml:space="preserve"> Info</w:t>
      </w:r>
      <w:r>
        <w:rPr>
          <w:b/>
        </w:rPr>
        <w:t>:______________________________________</w:t>
      </w:r>
    </w:p>
    <w:p w14:paraId="491B9285" w14:textId="77777777" w:rsidR="007B2AC0" w:rsidRPr="00A11B6A" w:rsidRDefault="007B2AC0" w:rsidP="0086104C">
      <w:pPr>
        <w:rPr>
          <w:sz w:val="22"/>
          <w:szCs w:val="22"/>
        </w:rPr>
      </w:pPr>
    </w:p>
    <w:p w14:paraId="37C8EF72" w14:textId="77777777" w:rsidR="00F90F53" w:rsidRDefault="00F90F53" w:rsidP="0086104C"/>
    <w:p w14:paraId="2966FD4E" w14:textId="6F10525B" w:rsidR="00C548BA" w:rsidRDefault="0086104C" w:rsidP="0086104C">
      <w:pPr>
        <w:rPr>
          <w:b/>
          <w:u w:val="single"/>
        </w:rPr>
      </w:pPr>
      <w:r>
        <w:rPr>
          <w:b/>
          <w:u w:val="single"/>
        </w:rPr>
        <w:t>Before Starting</w:t>
      </w:r>
      <w:r w:rsidR="0080258E">
        <w:rPr>
          <w:b/>
          <w:u w:val="single"/>
        </w:rPr>
        <w:t xml:space="preserve"> and General Notes</w:t>
      </w:r>
      <w:r>
        <w:rPr>
          <w:b/>
          <w:u w:val="single"/>
        </w:rPr>
        <w:t>:</w:t>
      </w:r>
    </w:p>
    <w:p w14:paraId="41006AAB" w14:textId="5E685EE4" w:rsidR="00C548BA" w:rsidRDefault="0080258E" w:rsidP="00A155D8">
      <w:pPr>
        <w:ind w:left="720" w:hanging="720"/>
      </w:pPr>
      <w:r>
        <w:t xml:space="preserve">- </w:t>
      </w:r>
      <w:r w:rsidR="00C548BA">
        <w:t>We are using ½ reaction volumes</w:t>
      </w:r>
    </w:p>
    <w:p w14:paraId="37F86D87" w14:textId="64F204CC" w:rsidR="00C548BA" w:rsidRDefault="00C548BA" w:rsidP="00A155D8">
      <w:pPr>
        <w:ind w:left="720" w:hanging="720"/>
      </w:pPr>
      <w:r>
        <w:t xml:space="preserve">- Protocol adapted from </w:t>
      </w:r>
      <w:proofErr w:type="spellStart"/>
      <w:r>
        <w:t>NEBNext</w:t>
      </w:r>
      <w:proofErr w:type="spellEnd"/>
      <w:r>
        <w:t xml:space="preserve"> Ultra </w:t>
      </w:r>
      <w:r w:rsidR="008F1360">
        <w:t xml:space="preserve">Directional </w:t>
      </w:r>
      <w:r>
        <w:t>RNA Library Prep Kit for Illumina (NEB #E7</w:t>
      </w:r>
      <w:r w:rsidR="008F1360">
        <w:t>42</w:t>
      </w:r>
      <w:r>
        <w:t>0)</w:t>
      </w:r>
    </w:p>
    <w:p w14:paraId="6033E195" w14:textId="58872B4A" w:rsidR="00776EFB" w:rsidRDefault="00C548BA" w:rsidP="00A155D8">
      <w:pPr>
        <w:ind w:left="720" w:hanging="720"/>
      </w:pPr>
      <w:r>
        <w:t xml:space="preserve">- </w:t>
      </w:r>
      <w:r w:rsidR="0080258E">
        <w:t>E</w:t>
      </w:r>
      <w:r w:rsidR="0086104C">
        <w:t>xtract RNA samples</w:t>
      </w:r>
      <w:r w:rsidR="00012542">
        <w:t xml:space="preserve">.  </w:t>
      </w:r>
      <w:r w:rsidR="00183D0A">
        <w:t>If starting from tissue, it is best to DNase-treat the RNA during the extraction protocol.</w:t>
      </w:r>
      <w:r w:rsidR="008F1360">
        <w:t xml:space="preserve">  We are not DNase-treating at this time.</w:t>
      </w:r>
      <w:r w:rsidR="00012542">
        <w:t xml:space="preserve">  </w:t>
      </w:r>
    </w:p>
    <w:p w14:paraId="290CC6CF" w14:textId="4C3BDB60" w:rsidR="0086104C" w:rsidRDefault="0086104C" w:rsidP="00A155D8">
      <w:pPr>
        <w:ind w:left="720" w:hanging="720"/>
      </w:pPr>
      <w:r>
        <w:t>-</w:t>
      </w:r>
      <w:r w:rsidR="0080258E">
        <w:t xml:space="preserve"> </w:t>
      </w:r>
      <w:r w:rsidR="00776EFB">
        <w:t>Quantify RNA using Qubit or plate reader</w:t>
      </w:r>
    </w:p>
    <w:p w14:paraId="6A33C9F7" w14:textId="3B891835" w:rsidR="0086104C" w:rsidRDefault="00776EFB" w:rsidP="00A155D8">
      <w:pPr>
        <w:ind w:left="720" w:hanging="720"/>
      </w:pPr>
      <w:r>
        <w:t>- Check RNA quality on Bioanalyzer.  For best results, use high quality RNA with a RIN&gt;7</w:t>
      </w:r>
    </w:p>
    <w:p w14:paraId="7A0FF634" w14:textId="7F134A83" w:rsidR="0080258E" w:rsidRDefault="0080258E" w:rsidP="00A155D8">
      <w:pPr>
        <w:ind w:left="720" w:hanging="720"/>
      </w:pPr>
      <w:r>
        <w:t xml:space="preserve">- </w:t>
      </w:r>
      <w:r w:rsidR="00C548BA">
        <w:t xml:space="preserve">Starting total RNA concentration: we use either 250ng or 500ng.  We have used </w:t>
      </w:r>
      <w:r w:rsidR="00AC401D">
        <w:t>60ng and</w:t>
      </w:r>
      <w:r w:rsidR="00C548BA">
        <w:t>150ng a few times as well.</w:t>
      </w:r>
    </w:p>
    <w:p w14:paraId="329B3BCF" w14:textId="46D61DAB" w:rsidR="0080258E" w:rsidRDefault="0080258E" w:rsidP="00AC401D">
      <w:pPr>
        <w:ind w:left="720" w:hanging="720"/>
      </w:pPr>
      <w:r>
        <w:t xml:space="preserve">- </w:t>
      </w:r>
      <w:r w:rsidR="00C548BA">
        <w:t xml:space="preserve">This protocol targets </w:t>
      </w:r>
      <w:r w:rsidR="00E250D8">
        <w:t>a library size of</w:t>
      </w:r>
      <w:r w:rsidR="00B51D11">
        <w:t xml:space="preserve"> </w:t>
      </w:r>
      <w:r w:rsidR="00AC401D">
        <w:t>200</w:t>
      </w:r>
      <w:r>
        <w:t>bp; for different lengths, see NEB kit Appendix</w:t>
      </w:r>
    </w:p>
    <w:p w14:paraId="085247F9" w14:textId="29F43F1C" w:rsidR="00BB6BCE" w:rsidRDefault="00BB6BCE" w:rsidP="00A155D8">
      <w:pPr>
        <w:ind w:left="720" w:hanging="720"/>
      </w:pPr>
      <w:r>
        <w:t>- Use spreadsheet with concentrations to determine amount sample + H</w:t>
      </w:r>
      <w:r>
        <w:rPr>
          <w:vertAlign w:val="subscript"/>
        </w:rPr>
        <w:t>2</w:t>
      </w:r>
      <w:r>
        <w:t>0 to add f</w:t>
      </w:r>
      <w:r w:rsidR="00817FC3">
        <w:t>or 500ng in dilutions in Step 1, and also assign unique index primer combinations</w:t>
      </w:r>
    </w:p>
    <w:p w14:paraId="1F345C0F" w14:textId="4DC7A917" w:rsidR="008E0525" w:rsidRDefault="008E0525" w:rsidP="00A155D8">
      <w:pPr>
        <w:ind w:left="720" w:hanging="720"/>
      </w:pPr>
      <w:r>
        <w:t xml:space="preserve">- See </w:t>
      </w:r>
      <w:r w:rsidRPr="008E0525">
        <w:rPr>
          <w:i/>
        </w:rPr>
        <w:t xml:space="preserve">NEB </w:t>
      </w:r>
      <w:r>
        <w:rPr>
          <w:i/>
        </w:rPr>
        <w:t xml:space="preserve">library </w:t>
      </w:r>
      <w:r w:rsidR="003B38E5">
        <w:rPr>
          <w:i/>
        </w:rPr>
        <w:t xml:space="preserve">spreadsheet </w:t>
      </w:r>
      <w:r w:rsidRPr="008E0525">
        <w:rPr>
          <w:i/>
        </w:rPr>
        <w:t>example</w:t>
      </w:r>
      <w:r>
        <w:t xml:space="preserve"> spreadsheet for columns/calculations to include on printout</w:t>
      </w:r>
    </w:p>
    <w:p w14:paraId="0B9675D4" w14:textId="77777777" w:rsidR="00C548BA" w:rsidRDefault="00C548BA" w:rsidP="0086104C"/>
    <w:p w14:paraId="2633009D" w14:textId="7D2FC26A" w:rsidR="00C548BA" w:rsidRPr="00A155D8" w:rsidRDefault="00C548BA" w:rsidP="0086104C">
      <w:pPr>
        <w:rPr>
          <w:b/>
        </w:rPr>
      </w:pPr>
      <w:r w:rsidRPr="00A155D8">
        <w:rPr>
          <w:b/>
        </w:rPr>
        <w:t>Reagents/Kits Needed:</w:t>
      </w:r>
    </w:p>
    <w:p w14:paraId="0DAB3C2A" w14:textId="099976C1" w:rsidR="00C548BA" w:rsidRDefault="00C548BA" w:rsidP="0086104C">
      <w:r>
        <w:t>NEB #E7</w:t>
      </w:r>
      <w:r w:rsidR="008F1360">
        <w:t>42</w:t>
      </w:r>
      <w:r>
        <w:t xml:space="preserve">0 </w:t>
      </w:r>
      <w:proofErr w:type="spellStart"/>
      <w:r>
        <w:t>NEBNext</w:t>
      </w:r>
      <w:proofErr w:type="spellEnd"/>
      <w:r>
        <w:t xml:space="preserve"> Ultra </w:t>
      </w:r>
      <w:r w:rsidR="008F1360">
        <w:t xml:space="preserve">Directional </w:t>
      </w:r>
      <w:r>
        <w:t xml:space="preserve">RNA Library Prep Kit for Illumina </w:t>
      </w:r>
    </w:p>
    <w:p w14:paraId="7879A69A" w14:textId="1080ECC0" w:rsidR="00C548BA" w:rsidRDefault="00C548BA" w:rsidP="0086104C">
      <w:r>
        <w:t xml:space="preserve">NEB #7490 </w:t>
      </w:r>
      <w:proofErr w:type="spellStart"/>
      <w:r>
        <w:t>NEBNext</w:t>
      </w:r>
      <w:proofErr w:type="spellEnd"/>
      <w:r>
        <w:t xml:space="preserve"> Poly(A) mRNA Magnetic Isolation Module</w:t>
      </w:r>
    </w:p>
    <w:p w14:paraId="6DF9500D" w14:textId="1003D359" w:rsidR="00C548BA" w:rsidRDefault="00C548BA" w:rsidP="0086104C">
      <w:r>
        <w:t xml:space="preserve">NEB #E7600 </w:t>
      </w:r>
      <w:proofErr w:type="spellStart"/>
      <w:r>
        <w:t>NEBNext</w:t>
      </w:r>
      <w:proofErr w:type="spellEnd"/>
      <w:r>
        <w:t xml:space="preserve"> Multiplex Oligos for Illumina (Dual Index Primers Set 1)</w:t>
      </w:r>
    </w:p>
    <w:p w14:paraId="7E6352D3" w14:textId="0AD31EAF" w:rsidR="00E250D8" w:rsidRDefault="00E250D8" w:rsidP="0086104C">
      <w:proofErr w:type="spellStart"/>
      <w:r>
        <w:t>Agencourt</w:t>
      </w:r>
      <w:proofErr w:type="spellEnd"/>
      <w:r>
        <w:t xml:space="preserve"> #A63881 </w:t>
      </w:r>
      <w:proofErr w:type="spellStart"/>
      <w:r>
        <w:t>Agencourt</w:t>
      </w:r>
      <w:proofErr w:type="spellEnd"/>
      <w:r>
        <w:t xml:space="preserve"> </w:t>
      </w:r>
      <w:proofErr w:type="spellStart"/>
      <w:r>
        <w:t>AMPure</w:t>
      </w:r>
      <w:proofErr w:type="spellEnd"/>
      <w:r>
        <w:t xml:space="preserve"> XP beads</w:t>
      </w:r>
    </w:p>
    <w:p w14:paraId="5F6D6E74" w14:textId="3B9E1585" w:rsidR="008F1360" w:rsidRDefault="008F1360" w:rsidP="0086104C">
      <w:r>
        <w:t>10 mM Tris-HCl, pH 7.5-8.0</w:t>
      </w:r>
    </w:p>
    <w:p w14:paraId="043335A8" w14:textId="01B5A771" w:rsidR="008F1360" w:rsidRDefault="008F1360" w:rsidP="0086104C">
      <w:r>
        <w:t>0.1X TE, pH 8.0</w:t>
      </w:r>
    </w:p>
    <w:p w14:paraId="3AAC5E97" w14:textId="14ED144E" w:rsidR="008F1360" w:rsidRDefault="008F1360" w:rsidP="0086104C">
      <w:pPr>
        <w:rPr>
          <w:ins w:id="1" w:author="Shreya Banerjee" w:date="2018-06-22T15:20:00Z"/>
        </w:rPr>
      </w:pPr>
      <w:r>
        <w:t>Actinomycin D (Sigma #A1410, dissolved in DMSO to ug/ul)</w:t>
      </w:r>
    </w:p>
    <w:p w14:paraId="6630AD21" w14:textId="53BDE529" w:rsidR="00E4779F" w:rsidRDefault="00E4779F" w:rsidP="0086104C">
      <w:ins w:id="2" w:author="Shreya Banerjee" w:date="2018-06-22T15:20:00Z">
        <w:r>
          <w:t xml:space="preserve">DMSO (add 400 ul directly to 200mg bottle of Act D to make 5ug/ul stock solution, </w:t>
        </w:r>
      </w:ins>
      <w:ins w:id="3" w:author="Shreya Banerjee" w:date="2018-06-22T15:21:00Z">
        <w:r>
          <w:t>store in foil in freezer</w:t>
        </w:r>
      </w:ins>
      <w:ins w:id="4" w:author="Shreya Banerjee" w:date="2018-06-22T15:20:00Z">
        <w:r>
          <w:t>)</w:t>
        </w:r>
      </w:ins>
    </w:p>
    <w:p w14:paraId="2284536F" w14:textId="11708A2E" w:rsidR="00E250D8" w:rsidRPr="008F1360" w:rsidRDefault="00E250D8" w:rsidP="0086104C">
      <w:r>
        <w:t xml:space="preserve">80% Ethanol – </w:t>
      </w:r>
      <w:r w:rsidR="00004AED" w:rsidRPr="008F1360">
        <w:t xml:space="preserve">use fresh molecular quality 100% ethanol (within 1 month of being opened) and make 80% ethanol </w:t>
      </w:r>
      <w:r w:rsidRPr="008F1360">
        <w:t>fresh daily</w:t>
      </w:r>
    </w:p>
    <w:p w14:paraId="579FD1C7" w14:textId="77777777" w:rsidR="0086104C" w:rsidRDefault="0086104C" w:rsidP="0086104C">
      <w:pPr>
        <w:rPr>
          <w:b/>
          <w:u w:val="single"/>
        </w:rPr>
      </w:pPr>
    </w:p>
    <w:p w14:paraId="2571CC79" w14:textId="7EC1A21C" w:rsidR="00004AED" w:rsidRDefault="00004AED" w:rsidP="0086104C">
      <w:pPr>
        <w:rPr>
          <w:b/>
          <w:u w:val="single"/>
        </w:rPr>
      </w:pPr>
      <w:r>
        <w:rPr>
          <w:b/>
          <w:u w:val="single"/>
        </w:rPr>
        <w:t>Start with 8 samples (including a positive control) for the first set of libraries.  If those look good, try 16 to 24 samples the next time</w:t>
      </w:r>
      <w:r w:rsidR="00A932E3">
        <w:rPr>
          <w:b/>
          <w:u w:val="single"/>
        </w:rPr>
        <w:t xml:space="preserve"> before you move to 48 samples at a time.  </w:t>
      </w:r>
    </w:p>
    <w:p w14:paraId="19BDF58E" w14:textId="77777777" w:rsidR="00004AED" w:rsidRDefault="00004AED" w:rsidP="0086104C">
      <w:pPr>
        <w:rPr>
          <w:b/>
          <w:u w:val="single"/>
        </w:rPr>
      </w:pPr>
    </w:p>
    <w:p w14:paraId="0CE1EAB1" w14:textId="4A9B1517" w:rsidR="00FD42D7" w:rsidRDefault="0086104C" w:rsidP="0086104C">
      <w:pPr>
        <w:rPr>
          <w:i/>
        </w:rPr>
      </w:pPr>
      <w:r>
        <w:rPr>
          <w:b/>
          <w:u w:val="single"/>
        </w:rPr>
        <w:t>General Workflow:</w:t>
      </w:r>
      <w:r w:rsidR="00A31482" w:rsidRPr="00A31482">
        <w:rPr>
          <w:b/>
        </w:rPr>
        <w:t xml:space="preserve"> </w:t>
      </w:r>
      <w:r w:rsidR="00A31482">
        <w:rPr>
          <w:i/>
        </w:rPr>
        <w:t>(for additional info, see figure of steps on website)</w:t>
      </w:r>
    </w:p>
    <w:p w14:paraId="293FB395" w14:textId="523B1FE6" w:rsidR="0086104C" w:rsidRPr="00A31482" w:rsidRDefault="00FD42D7" w:rsidP="0086104C">
      <w:pPr>
        <w:rPr>
          <w:i/>
        </w:rPr>
      </w:pPr>
      <w:r w:rsidRPr="00FD42D7">
        <w:rPr>
          <w:i/>
          <w:highlight w:val="yellow"/>
        </w:rPr>
        <w:t xml:space="preserve">go back and add </w:t>
      </w:r>
      <w:r w:rsidR="00A44BAA">
        <w:rPr>
          <w:i/>
          <w:highlight w:val="yellow"/>
        </w:rPr>
        <w:t xml:space="preserve">compile </w:t>
      </w:r>
      <w:r w:rsidRPr="00FD42D7">
        <w:rPr>
          <w:i/>
          <w:highlight w:val="yellow"/>
        </w:rPr>
        <w:t>estimated time for</w:t>
      </w:r>
      <w:r>
        <w:rPr>
          <w:i/>
          <w:highlight w:val="yellow"/>
        </w:rPr>
        <w:t xml:space="preserve"> each step here</w:t>
      </w:r>
      <w:r w:rsidRPr="00FD42D7">
        <w:rPr>
          <w:i/>
          <w:highlight w:val="yellow"/>
        </w:rPr>
        <w:t xml:space="preserve"> </w:t>
      </w:r>
    </w:p>
    <w:p w14:paraId="0BD93160" w14:textId="77777777" w:rsidR="0086104C" w:rsidRDefault="0086104C" w:rsidP="0086104C">
      <w:pPr>
        <w:rPr>
          <w:b/>
          <w:u w:val="single"/>
        </w:rPr>
      </w:pPr>
    </w:p>
    <w:p w14:paraId="2647E5FA" w14:textId="77777777" w:rsidR="00BB6BCE" w:rsidRDefault="00BB6BCE" w:rsidP="00313418">
      <w:pPr>
        <w:jc w:val="center"/>
        <w:rPr>
          <w:b/>
        </w:rPr>
      </w:pPr>
      <w:r w:rsidRPr="00BB6BCE">
        <w:rPr>
          <w:b/>
        </w:rPr>
        <w:t>mRNA Isolation, Fragmentation and Priming Starting with Total RNA</w:t>
      </w:r>
    </w:p>
    <w:p w14:paraId="2F4E60D8" w14:textId="77777777" w:rsidR="00BB6BCE" w:rsidRDefault="00BB6BCE" w:rsidP="00313418">
      <w:pPr>
        <w:jc w:val="center"/>
        <w:rPr>
          <w:rFonts w:ascii="Wingdings" w:hAnsi="Wingdings"/>
          <w:b/>
          <w:sz w:val="32"/>
          <w:szCs w:val="32"/>
        </w:rPr>
      </w:pPr>
      <w:r w:rsidRPr="00BB6BCE">
        <w:rPr>
          <w:rFonts w:ascii="Wingdings" w:hAnsi="Wingdings"/>
          <w:b/>
          <w:sz w:val="32"/>
          <w:szCs w:val="32"/>
        </w:rPr>
        <w:t></w:t>
      </w:r>
    </w:p>
    <w:p w14:paraId="6CE5FAB5" w14:textId="77777777" w:rsidR="00BB6BCE" w:rsidRDefault="00BB6BCE" w:rsidP="00313418">
      <w:pPr>
        <w:jc w:val="center"/>
        <w:rPr>
          <w:rFonts w:ascii="Wingdings" w:hAnsi="Wingdings"/>
          <w:b/>
          <w:sz w:val="32"/>
          <w:szCs w:val="32"/>
        </w:rPr>
      </w:pPr>
      <w:r>
        <w:rPr>
          <w:b/>
        </w:rPr>
        <w:t>First Strand cDNA Synthesis</w:t>
      </w:r>
      <w:r>
        <w:rPr>
          <w:rFonts w:ascii="Wingdings" w:hAnsi="Wingdings"/>
          <w:b/>
          <w:sz w:val="32"/>
          <w:szCs w:val="32"/>
        </w:rPr>
        <w:t></w:t>
      </w:r>
    </w:p>
    <w:p w14:paraId="4DCFF374" w14:textId="77777777" w:rsidR="00BB6BCE" w:rsidRDefault="00BB6BCE" w:rsidP="00313418">
      <w:pPr>
        <w:jc w:val="center"/>
        <w:rPr>
          <w:rFonts w:ascii="Wingdings" w:hAnsi="Wingdings"/>
          <w:b/>
          <w:sz w:val="32"/>
          <w:szCs w:val="32"/>
        </w:rPr>
      </w:pPr>
      <w:r w:rsidRPr="00BB6BCE">
        <w:rPr>
          <w:rFonts w:ascii="Wingdings" w:hAnsi="Wingdings"/>
          <w:b/>
          <w:sz w:val="32"/>
          <w:szCs w:val="32"/>
        </w:rPr>
        <w:t></w:t>
      </w:r>
    </w:p>
    <w:p w14:paraId="3DBB932A" w14:textId="77777777" w:rsidR="00BB6BCE" w:rsidRDefault="00BB6BCE" w:rsidP="00313418">
      <w:pPr>
        <w:jc w:val="center"/>
        <w:rPr>
          <w:rFonts w:ascii="Wingdings" w:hAnsi="Wingdings"/>
          <w:b/>
          <w:sz w:val="32"/>
          <w:szCs w:val="32"/>
        </w:rPr>
      </w:pPr>
      <w:r>
        <w:rPr>
          <w:b/>
        </w:rPr>
        <w:t>Second Strand cDNA Synthesis</w:t>
      </w:r>
      <w:r>
        <w:rPr>
          <w:rFonts w:ascii="Wingdings" w:hAnsi="Wingdings"/>
          <w:b/>
          <w:sz w:val="32"/>
          <w:szCs w:val="32"/>
        </w:rPr>
        <w:t></w:t>
      </w:r>
    </w:p>
    <w:p w14:paraId="60098CEB" w14:textId="77777777" w:rsidR="00BB6BCE" w:rsidRDefault="00BB6BCE" w:rsidP="00313418">
      <w:pPr>
        <w:jc w:val="center"/>
        <w:rPr>
          <w:rFonts w:ascii="Wingdings" w:hAnsi="Wingdings"/>
          <w:b/>
          <w:sz w:val="32"/>
          <w:szCs w:val="32"/>
        </w:rPr>
      </w:pPr>
      <w:r w:rsidRPr="00BB6BCE">
        <w:rPr>
          <w:rFonts w:ascii="Wingdings" w:hAnsi="Wingdings"/>
          <w:b/>
          <w:sz w:val="32"/>
          <w:szCs w:val="32"/>
        </w:rPr>
        <w:t></w:t>
      </w:r>
    </w:p>
    <w:p w14:paraId="69700B54" w14:textId="096FC787" w:rsidR="00BB6BCE" w:rsidRDefault="00BB6BCE" w:rsidP="00313418">
      <w:pPr>
        <w:jc w:val="center"/>
        <w:rPr>
          <w:rFonts w:ascii="Wingdings" w:hAnsi="Wingdings"/>
          <w:b/>
          <w:sz w:val="32"/>
          <w:szCs w:val="32"/>
        </w:rPr>
      </w:pPr>
      <w:r>
        <w:rPr>
          <w:b/>
        </w:rPr>
        <w:t xml:space="preserve">Purify Double-stranded </w:t>
      </w:r>
      <w:r w:rsidR="00E250D8">
        <w:rPr>
          <w:b/>
        </w:rPr>
        <w:t xml:space="preserve">cDNA </w:t>
      </w:r>
      <w:r>
        <w:rPr>
          <w:b/>
        </w:rPr>
        <w:t xml:space="preserve">using 1.8X </w:t>
      </w:r>
      <w:proofErr w:type="spellStart"/>
      <w:r>
        <w:rPr>
          <w:b/>
        </w:rPr>
        <w:t>Agencourt</w:t>
      </w:r>
      <w:proofErr w:type="spellEnd"/>
      <w:r>
        <w:rPr>
          <w:b/>
        </w:rPr>
        <w:t xml:space="preserve"> XP Beads</w:t>
      </w:r>
      <w:r>
        <w:rPr>
          <w:rFonts w:ascii="Wingdings" w:hAnsi="Wingdings"/>
          <w:b/>
          <w:sz w:val="32"/>
          <w:szCs w:val="32"/>
        </w:rPr>
        <w:t></w:t>
      </w:r>
    </w:p>
    <w:p w14:paraId="0A6F8E4E" w14:textId="77777777" w:rsidR="00BB6BCE" w:rsidRDefault="00BB6BCE" w:rsidP="00313418">
      <w:pPr>
        <w:jc w:val="center"/>
        <w:rPr>
          <w:rFonts w:ascii="Wingdings" w:hAnsi="Wingdings"/>
          <w:b/>
          <w:sz w:val="32"/>
          <w:szCs w:val="32"/>
        </w:rPr>
      </w:pPr>
      <w:r w:rsidRPr="00BB6BCE">
        <w:rPr>
          <w:rFonts w:ascii="Wingdings" w:hAnsi="Wingdings"/>
          <w:b/>
          <w:sz w:val="32"/>
          <w:szCs w:val="32"/>
        </w:rPr>
        <w:lastRenderedPageBreak/>
        <w:t></w:t>
      </w:r>
    </w:p>
    <w:p w14:paraId="74B2F251" w14:textId="77777777" w:rsidR="00BB6BCE" w:rsidRDefault="00BB6BCE" w:rsidP="00313418">
      <w:pPr>
        <w:jc w:val="center"/>
        <w:rPr>
          <w:rFonts w:ascii="Wingdings" w:hAnsi="Wingdings"/>
          <w:b/>
          <w:sz w:val="32"/>
          <w:szCs w:val="32"/>
        </w:rPr>
      </w:pPr>
      <w:r>
        <w:rPr>
          <w:b/>
        </w:rPr>
        <w:t>End Repair/</w:t>
      </w:r>
      <w:proofErr w:type="spellStart"/>
      <w:r>
        <w:rPr>
          <w:b/>
        </w:rPr>
        <w:t>dA</w:t>
      </w:r>
      <w:proofErr w:type="spellEnd"/>
      <w:r>
        <w:rPr>
          <w:b/>
        </w:rPr>
        <w:t>-tail of cDNA library</w:t>
      </w:r>
      <w:r>
        <w:rPr>
          <w:rFonts w:ascii="Wingdings" w:hAnsi="Wingdings"/>
          <w:b/>
          <w:sz w:val="32"/>
          <w:szCs w:val="32"/>
        </w:rPr>
        <w:t></w:t>
      </w:r>
      <w:r>
        <w:rPr>
          <w:rFonts w:ascii="Wingdings" w:hAnsi="Wingdings"/>
          <w:b/>
          <w:sz w:val="32"/>
          <w:szCs w:val="32"/>
        </w:rPr>
        <w:t></w:t>
      </w:r>
    </w:p>
    <w:p w14:paraId="1006FF2C" w14:textId="77777777" w:rsidR="00313418" w:rsidRDefault="00BB6BCE" w:rsidP="00313418">
      <w:pPr>
        <w:jc w:val="center"/>
        <w:rPr>
          <w:rFonts w:ascii="Wingdings" w:hAnsi="Wingdings"/>
          <w:b/>
          <w:sz w:val="32"/>
          <w:szCs w:val="32"/>
        </w:rPr>
      </w:pPr>
      <w:r w:rsidRPr="00BB6BCE">
        <w:rPr>
          <w:rFonts w:ascii="Wingdings" w:hAnsi="Wingdings"/>
          <w:b/>
          <w:sz w:val="32"/>
          <w:szCs w:val="32"/>
        </w:rPr>
        <w:t></w:t>
      </w:r>
    </w:p>
    <w:p w14:paraId="7777E444" w14:textId="77777777" w:rsidR="00313418" w:rsidRDefault="00313418" w:rsidP="00313418">
      <w:pPr>
        <w:jc w:val="center"/>
        <w:rPr>
          <w:rFonts w:ascii="Wingdings" w:hAnsi="Wingdings"/>
          <w:b/>
          <w:sz w:val="32"/>
          <w:szCs w:val="32"/>
        </w:rPr>
      </w:pPr>
      <w:r>
        <w:rPr>
          <w:b/>
        </w:rPr>
        <w:t>Adaptor Ligation</w:t>
      </w:r>
      <w:r>
        <w:rPr>
          <w:rFonts w:ascii="Wingdings" w:hAnsi="Wingdings"/>
          <w:b/>
          <w:sz w:val="32"/>
          <w:szCs w:val="32"/>
        </w:rPr>
        <w:t></w:t>
      </w:r>
    </w:p>
    <w:p w14:paraId="4D7D0820" w14:textId="77777777" w:rsidR="00313418" w:rsidRDefault="00313418" w:rsidP="00313418">
      <w:pPr>
        <w:jc w:val="center"/>
        <w:rPr>
          <w:rFonts w:ascii="Wingdings" w:hAnsi="Wingdings"/>
          <w:b/>
          <w:sz w:val="32"/>
          <w:szCs w:val="32"/>
        </w:rPr>
      </w:pPr>
      <w:r w:rsidRPr="00BB6BCE">
        <w:rPr>
          <w:rFonts w:ascii="Wingdings" w:hAnsi="Wingdings"/>
          <w:b/>
          <w:sz w:val="32"/>
          <w:szCs w:val="32"/>
        </w:rPr>
        <w:t></w:t>
      </w:r>
    </w:p>
    <w:p w14:paraId="0C4A9B2E" w14:textId="77777777" w:rsidR="00817FC3" w:rsidRDefault="00817FC3" w:rsidP="00313418">
      <w:pPr>
        <w:jc w:val="center"/>
        <w:rPr>
          <w:b/>
        </w:rPr>
      </w:pPr>
      <w:r>
        <w:rPr>
          <w:b/>
        </w:rPr>
        <w:t xml:space="preserve">Size Selection of Adaptor-ligated DNA </w:t>
      </w:r>
    </w:p>
    <w:p w14:paraId="3D03A8BC" w14:textId="068DC469" w:rsidR="00817FC3" w:rsidRPr="00817FC3" w:rsidRDefault="00817FC3" w:rsidP="00313418">
      <w:pPr>
        <w:jc w:val="center"/>
        <w:rPr>
          <w:rFonts w:ascii="Wingdings" w:hAnsi="Wingdings"/>
          <w:b/>
          <w:sz w:val="32"/>
          <w:szCs w:val="32"/>
        </w:rPr>
      </w:pPr>
      <w:r w:rsidRPr="00BB6BCE">
        <w:rPr>
          <w:rFonts w:ascii="Wingdings" w:hAnsi="Wingdings"/>
          <w:b/>
          <w:sz w:val="32"/>
          <w:szCs w:val="32"/>
        </w:rPr>
        <w:t></w:t>
      </w:r>
    </w:p>
    <w:p w14:paraId="5E156E94" w14:textId="77777777" w:rsidR="00817FC3" w:rsidRDefault="00817FC3" w:rsidP="00313418">
      <w:pPr>
        <w:jc w:val="center"/>
        <w:rPr>
          <w:b/>
        </w:rPr>
      </w:pPr>
      <w:r>
        <w:rPr>
          <w:b/>
        </w:rPr>
        <w:t xml:space="preserve">PCR Library Enrichment </w:t>
      </w:r>
    </w:p>
    <w:p w14:paraId="70A2AA6E" w14:textId="793047CF" w:rsidR="00817FC3" w:rsidRPr="00817FC3" w:rsidRDefault="00817FC3" w:rsidP="00313418">
      <w:pPr>
        <w:jc w:val="center"/>
        <w:rPr>
          <w:rFonts w:ascii="Wingdings" w:hAnsi="Wingdings"/>
          <w:b/>
          <w:sz w:val="32"/>
          <w:szCs w:val="32"/>
        </w:rPr>
      </w:pPr>
      <w:r w:rsidRPr="00BB6BCE">
        <w:rPr>
          <w:rFonts w:ascii="Wingdings" w:hAnsi="Wingdings"/>
          <w:b/>
          <w:sz w:val="32"/>
          <w:szCs w:val="32"/>
        </w:rPr>
        <w:t></w:t>
      </w:r>
    </w:p>
    <w:p w14:paraId="50ADA48B" w14:textId="6E056173" w:rsidR="00313418" w:rsidRDefault="00313418" w:rsidP="00313418">
      <w:pPr>
        <w:jc w:val="center"/>
        <w:rPr>
          <w:rFonts w:ascii="Wingdings" w:hAnsi="Wingdings"/>
          <w:b/>
          <w:sz w:val="32"/>
          <w:szCs w:val="32"/>
        </w:rPr>
      </w:pPr>
      <w:r>
        <w:rPr>
          <w:b/>
        </w:rPr>
        <w:t xml:space="preserve">Purify </w:t>
      </w:r>
      <w:r w:rsidR="00817FC3">
        <w:rPr>
          <w:b/>
        </w:rPr>
        <w:t>PCR</w:t>
      </w:r>
      <w:r>
        <w:rPr>
          <w:b/>
        </w:rPr>
        <w:t xml:space="preserve"> Reaction using </w:t>
      </w:r>
      <w:proofErr w:type="spellStart"/>
      <w:r w:rsidR="00817FC3">
        <w:rPr>
          <w:b/>
        </w:rPr>
        <w:t>Agencourt</w:t>
      </w:r>
      <w:proofErr w:type="spellEnd"/>
      <w:r w:rsidR="00817FC3">
        <w:rPr>
          <w:b/>
        </w:rPr>
        <w:t xml:space="preserve"> </w:t>
      </w:r>
      <w:proofErr w:type="spellStart"/>
      <w:r>
        <w:rPr>
          <w:b/>
        </w:rPr>
        <w:t>AMPure</w:t>
      </w:r>
      <w:proofErr w:type="spellEnd"/>
      <w:r>
        <w:rPr>
          <w:b/>
        </w:rPr>
        <w:t xml:space="preserve"> XP Beads</w:t>
      </w:r>
      <w:r>
        <w:rPr>
          <w:rFonts w:ascii="Wingdings" w:hAnsi="Wingdings"/>
          <w:b/>
          <w:sz w:val="32"/>
          <w:szCs w:val="32"/>
        </w:rPr>
        <w:t></w:t>
      </w:r>
    </w:p>
    <w:p w14:paraId="290E663B" w14:textId="77777777" w:rsidR="00817FC3" w:rsidRPr="00817FC3" w:rsidRDefault="00313418" w:rsidP="00817FC3">
      <w:pPr>
        <w:jc w:val="center"/>
        <w:rPr>
          <w:rFonts w:ascii="Wingdings" w:hAnsi="Wingdings"/>
          <w:b/>
          <w:sz w:val="32"/>
          <w:szCs w:val="32"/>
        </w:rPr>
      </w:pPr>
      <w:r>
        <w:rPr>
          <w:rFonts w:ascii="Wingdings" w:hAnsi="Wingdings"/>
          <w:b/>
          <w:sz w:val="32"/>
          <w:szCs w:val="32"/>
        </w:rPr>
        <w:t></w:t>
      </w:r>
      <w:r w:rsidR="00817FC3" w:rsidRPr="00BB6BCE">
        <w:rPr>
          <w:rFonts w:ascii="Wingdings" w:hAnsi="Wingdings"/>
          <w:b/>
          <w:sz w:val="32"/>
          <w:szCs w:val="32"/>
        </w:rPr>
        <w:t></w:t>
      </w:r>
    </w:p>
    <w:p w14:paraId="5DD2CB80" w14:textId="3DDDAB25" w:rsidR="00313418" w:rsidRDefault="00817FC3" w:rsidP="00313418">
      <w:pPr>
        <w:jc w:val="center"/>
        <w:rPr>
          <w:rFonts w:ascii="Wingdings" w:hAnsi="Wingdings"/>
          <w:b/>
          <w:sz w:val="32"/>
          <w:szCs w:val="32"/>
        </w:rPr>
      </w:pPr>
      <w:r>
        <w:rPr>
          <w:b/>
        </w:rPr>
        <w:t>QC using Bioanalyzer/Qubit/plate reader</w:t>
      </w:r>
      <w:r w:rsidR="00313418">
        <w:rPr>
          <w:rFonts w:ascii="Wingdings" w:hAnsi="Wingdings"/>
          <w:b/>
          <w:sz w:val="32"/>
          <w:szCs w:val="32"/>
        </w:rPr>
        <w:t></w:t>
      </w:r>
    </w:p>
    <w:p w14:paraId="4066A7DE" w14:textId="3D42CA2A" w:rsidR="00E250D8" w:rsidRDefault="00E250D8" w:rsidP="00313418">
      <w:pPr>
        <w:jc w:val="center"/>
        <w:rPr>
          <w:rFonts w:ascii="Wingdings" w:hAnsi="Wingdings"/>
          <w:b/>
          <w:sz w:val="32"/>
          <w:szCs w:val="32"/>
        </w:rPr>
      </w:pPr>
      <w:r w:rsidRPr="00BB6BCE">
        <w:rPr>
          <w:rFonts w:ascii="Wingdings" w:hAnsi="Wingdings"/>
          <w:b/>
          <w:sz w:val="32"/>
          <w:szCs w:val="32"/>
        </w:rPr>
        <w:t></w:t>
      </w:r>
    </w:p>
    <w:p w14:paraId="59C60837" w14:textId="2FD4E566" w:rsidR="00E250D8" w:rsidRDefault="00E250D8" w:rsidP="00313418">
      <w:pPr>
        <w:jc w:val="center"/>
        <w:rPr>
          <w:b/>
        </w:rPr>
      </w:pPr>
      <w:r w:rsidRPr="00A155D8">
        <w:rPr>
          <w:b/>
        </w:rPr>
        <w:t>Multi</w:t>
      </w:r>
      <w:r>
        <w:rPr>
          <w:b/>
        </w:rPr>
        <w:t>pl</w:t>
      </w:r>
      <w:r w:rsidR="0098545C">
        <w:rPr>
          <w:b/>
        </w:rPr>
        <w:t>ex individual libraries to be ru</w:t>
      </w:r>
      <w:r>
        <w:rPr>
          <w:b/>
        </w:rPr>
        <w:t>n together in a single lane</w:t>
      </w:r>
    </w:p>
    <w:p w14:paraId="735F4FFB" w14:textId="77777777" w:rsidR="00E250D8" w:rsidRDefault="00E250D8" w:rsidP="00E250D8">
      <w:pPr>
        <w:jc w:val="center"/>
        <w:rPr>
          <w:rFonts w:ascii="Wingdings" w:hAnsi="Wingdings"/>
          <w:b/>
          <w:sz w:val="32"/>
          <w:szCs w:val="32"/>
        </w:rPr>
      </w:pPr>
      <w:r w:rsidRPr="00BB6BCE">
        <w:rPr>
          <w:rFonts w:ascii="Wingdings" w:hAnsi="Wingdings"/>
          <w:b/>
          <w:sz w:val="32"/>
          <w:szCs w:val="32"/>
        </w:rPr>
        <w:t></w:t>
      </w:r>
    </w:p>
    <w:p w14:paraId="415F7EE9" w14:textId="07947EA6" w:rsidR="00E250D8" w:rsidRDefault="00E250D8" w:rsidP="00A155D8">
      <w:pPr>
        <w:ind w:left="720" w:firstLine="720"/>
        <w:rPr>
          <w:b/>
        </w:rPr>
      </w:pPr>
      <w:r>
        <w:rPr>
          <w:b/>
        </w:rPr>
        <w:t xml:space="preserve">Purify pooled libraries using </w:t>
      </w:r>
      <w:proofErr w:type="spellStart"/>
      <w:r>
        <w:rPr>
          <w:b/>
        </w:rPr>
        <w:t>AMPure</w:t>
      </w:r>
      <w:proofErr w:type="spellEnd"/>
      <w:r>
        <w:rPr>
          <w:b/>
        </w:rPr>
        <w:t xml:space="preserve"> XP beads</w:t>
      </w:r>
    </w:p>
    <w:p w14:paraId="7C7B9282" w14:textId="77777777" w:rsidR="00E250D8" w:rsidRDefault="00E250D8" w:rsidP="00A155D8">
      <w:pPr>
        <w:ind w:left="720" w:firstLine="720"/>
        <w:rPr>
          <w:b/>
        </w:rPr>
      </w:pPr>
    </w:p>
    <w:p w14:paraId="2A8C55A2" w14:textId="5DFCDB78" w:rsidR="00E250D8" w:rsidRDefault="00E250D8" w:rsidP="00A155D8">
      <w:pPr>
        <w:ind w:left="720" w:firstLine="720"/>
        <w:rPr>
          <w:b/>
        </w:rPr>
      </w:pPr>
      <w:r>
        <w:rPr>
          <w:b/>
        </w:rPr>
        <w:t xml:space="preserve">*Our cDNA libraries are currently being sequenced at the </w:t>
      </w:r>
      <w:r w:rsidR="00A932E3">
        <w:rPr>
          <w:b/>
        </w:rPr>
        <w:t>UC Davis Genome Center on the Hi-Seq 4000</w:t>
      </w:r>
      <w:r w:rsidR="00035748">
        <w:rPr>
          <w:b/>
        </w:rPr>
        <w:t>, which requires</w:t>
      </w:r>
      <w:r w:rsidR="00A932E3">
        <w:rPr>
          <w:b/>
        </w:rPr>
        <w:t xml:space="preserve"> at least 15</w:t>
      </w:r>
      <w:r w:rsidR="00035748">
        <w:rPr>
          <w:b/>
        </w:rPr>
        <w:t>ul of 10nM of pooled library</w:t>
      </w:r>
      <w:r w:rsidR="00A932E3">
        <w:rPr>
          <w:b/>
        </w:rPr>
        <w:t xml:space="preserve"> per lane with no adapter dimer contamination.</w:t>
      </w:r>
    </w:p>
    <w:p w14:paraId="5DF35BF8" w14:textId="77777777" w:rsidR="00313418" w:rsidRDefault="00BB6BCE" w:rsidP="0086104C">
      <w:pPr>
        <w:rPr>
          <w:b/>
          <w:sz w:val="32"/>
          <w:szCs w:val="32"/>
        </w:rPr>
      </w:pPr>
      <w:r>
        <w:rPr>
          <w:rFonts w:ascii="Wingdings" w:hAnsi="Wingdings"/>
          <w:b/>
          <w:sz w:val="32"/>
          <w:szCs w:val="32"/>
        </w:rPr>
        <w:t></w:t>
      </w:r>
    </w:p>
    <w:p w14:paraId="5C1C15A2" w14:textId="77777777" w:rsidR="0086104C" w:rsidRDefault="0086104C" w:rsidP="0086104C">
      <w:pPr>
        <w:rPr>
          <w:b/>
          <w:u w:val="single"/>
        </w:rPr>
      </w:pPr>
      <w:r>
        <w:rPr>
          <w:b/>
          <w:u w:val="single"/>
        </w:rPr>
        <w:t>Day 1:</w:t>
      </w:r>
    </w:p>
    <w:p w14:paraId="20B9C4DC" w14:textId="11C1F8CD" w:rsidR="004F3E55" w:rsidRDefault="00C548BA" w:rsidP="0086104C">
      <w:pPr>
        <w:rPr>
          <w:b/>
          <w:u w:val="single"/>
        </w:rPr>
      </w:pPr>
      <w:r>
        <w:rPr>
          <w:b/>
          <w:u w:val="single"/>
        </w:rPr>
        <w:t xml:space="preserve">Take </w:t>
      </w:r>
      <w:proofErr w:type="spellStart"/>
      <w:r>
        <w:rPr>
          <w:b/>
          <w:u w:val="single"/>
        </w:rPr>
        <w:t>NEBNext</w:t>
      </w:r>
      <w:proofErr w:type="spellEnd"/>
      <w:r>
        <w:rPr>
          <w:b/>
          <w:u w:val="single"/>
        </w:rPr>
        <w:t xml:space="preserve"> Poly(A) mRNA Magnetic Isolation Module (NEB #E4790) out of 4</w:t>
      </w:r>
      <w:r w:rsidRPr="00A155D8">
        <w:rPr>
          <w:b/>
          <w:u w:val="single"/>
          <w:vertAlign w:val="superscript"/>
        </w:rPr>
        <w:t>o</w:t>
      </w:r>
      <w:r>
        <w:rPr>
          <w:b/>
          <w:u w:val="single"/>
        </w:rPr>
        <w:t>C and let equilibrate to room temp for 30 min.</w:t>
      </w:r>
    </w:p>
    <w:p w14:paraId="51C1F746" w14:textId="193829E0" w:rsidR="00DF3B58" w:rsidRDefault="00DF3B58" w:rsidP="0086104C">
      <w:pPr>
        <w:rPr>
          <w:b/>
          <w:sz w:val="32"/>
          <w:szCs w:val="32"/>
        </w:rPr>
      </w:pPr>
    </w:p>
    <w:p w14:paraId="164E1CBE" w14:textId="2715DE41" w:rsidR="00BD3B85" w:rsidRDefault="00BD3B85" w:rsidP="0086104C">
      <w:pPr>
        <w:rPr>
          <w:b/>
        </w:rPr>
      </w:pPr>
      <w:r>
        <w:rPr>
          <w:b/>
        </w:rPr>
        <w:t xml:space="preserve">Get thermal cycler ready for 65-5min </w:t>
      </w:r>
    </w:p>
    <w:p w14:paraId="0CFC1884" w14:textId="77777777" w:rsidR="00BD3B85" w:rsidRPr="00E4779F" w:rsidRDefault="00BD3B85" w:rsidP="0086104C">
      <w:pPr>
        <w:rPr>
          <w:b/>
        </w:rPr>
      </w:pPr>
    </w:p>
    <w:p w14:paraId="3C76BED8" w14:textId="41E4F3D4" w:rsidR="0080258E" w:rsidRPr="00640ABE" w:rsidRDefault="00640ABE" w:rsidP="0086104C">
      <w:pPr>
        <w:rPr>
          <w:b/>
        </w:rPr>
      </w:pPr>
      <w:proofErr w:type="gramStart"/>
      <w:r w:rsidRPr="00640ABE">
        <w:rPr>
          <w:b/>
        </w:rPr>
        <w:t xml:space="preserve">1.1  </w:t>
      </w:r>
      <w:r w:rsidR="00947163" w:rsidRPr="00640ABE">
        <w:rPr>
          <w:b/>
        </w:rPr>
        <w:t>Part</w:t>
      </w:r>
      <w:proofErr w:type="gramEnd"/>
      <w:r w:rsidR="00947163" w:rsidRPr="00640ABE">
        <w:rPr>
          <w:b/>
        </w:rPr>
        <w:t xml:space="preserve"> I</w:t>
      </w:r>
    </w:p>
    <w:p w14:paraId="328439E3" w14:textId="77777777" w:rsidR="0086104C" w:rsidRDefault="0080258E" w:rsidP="0080258E">
      <w:pPr>
        <w:pStyle w:val="ListParagraph"/>
        <w:numPr>
          <w:ilvl w:val="0"/>
          <w:numId w:val="1"/>
        </w:numPr>
      </w:pPr>
      <w:r>
        <w:t>Prepare First Strand Reaction Buffer and Random Primer Mix:</w:t>
      </w:r>
    </w:p>
    <w:tbl>
      <w:tblPr>
        <w:tblStyle w:val="TableGrid"/>
        <w:tblW w:w="9468" w:type="dxa"/>
        <w:tblLayout w:type="fixed"/>
        <w:tblLook w:val="04A0" w:firstRow="1" w:lastRow="0" w:firstColumn="1" w:lastColumn="0" w:noHBand="0" w:noVBand="1"/>
      </w:tblPr>
      <w:tblGrid>
        <w:gridCol w:w="4338"/>
        <w:gridCol w:w="1260"/>
        <w:gridCol w:w="2070"/>
        <w:gridCol w:w="1800"/>
      </w:tblGrid>
      <w:tr w:rsidR="00BB6BCE" w14:paraId="78AC3CA9" w14:textId="77777777" w:rsidTr="00B51D11">
        <w:tc>
          <w:tcPr>
            <w:tcW w:w="4338" w:type="dxa"/>
            <w:vAlign w:val="center"/>
          </w:tcPr>
          <w:p w14:paraId="15AD9601" w14:textId="77777777" w:rsidR="0080258E" w:rsidRPr="0080258E" w:rsidRDefault="0080258E" w:rsidP="00BB6BCE">
            <w:pPr>
              <w:rPr>
                <w:b/>
                <w:i/>
              </w:rPr>
            </w:pPr>
            <w:r w:rsidRPr="0080258E">
              <w:rPr>
                <w:b/>
                <w:i/>
              </w:rPr>
              <w:t>Component:</w:t>
            </w:r>
          </w:p>
        </w:tc>
        <w:tc>
          <w:tcPr>
            <w:tcW w:w="1260" w:type="dxa"/>
            <w:vAlign w:val="center"/>
          </w:tcPr>
          <w:p w14:paraId="3F60645A" w14:textId="77777777" w:rsidR="0080258E" w:rsidRPr="0080258E" w:rsidRDefault="0080258E" w:rsidP="00BB6BCE">
            <w:pPr>
              <w:jc w:val="center"/>
              <w:rPr>
                <w:b/>
                <w:i/>
              </w:rPr>
            </w:pPr>
            <w:r w:rsidRPr="0080258E">
              <w:rPr>
                <w:b/>
                <w:i/>
              </w:rPr>
              <w:t>Vol</w:t>
            </w:r>
            <w:r w:rsidR="00BB6BCE">
              <w:rPr>
                <w:b/>
                <w:i/>
              </w:rPr>
              <w:t>ume</w:t>
            </w:r>
            <w:r w:rsidRPr="0080258E">
              <w:rPr>
                <w:b/>
                <w:i/>
              </w:rPr>
              <w:t>/Sample</w:t>
            </w:r>
          </w:p>
        </w:tc>
        <w:tc>
          <w:tcPr>
            <w:tcW w:w="2070" w:type="dxa"/>
            <w:vAlign w:val="center"/>
          </w:tcPr>
          <w:p w14:paraId="6FF6AF2D" w14:textId="264EF244" w:rsidR="0080258E" w:rsidRPr="00B51D11" w:rsidRDefault="0080258E" w:rsidP="00BB6BCE">
            <w:pPr>
              <w:jc w:val="center"/>
              <w:rPr>
                <w:i/>
                <w:sz w:val="20"/>
                <w:szCs w:val="20"/>
              </w:rPr>
            </w:pPr>
            <w:r w:rsidRPr="0080258E">
              <w:rPr>
                <w:b/>
                <w:i/>
              </w:rPr>
              <w:t>No. samples</w:t>
            </w:r>
            <w:r w:rsidR="00B51D11">
              <w:rPr>
                <w:b/>
                <w:i/>
              </w:rPr>
              <w:t xml:space="preserve"> </w:t>
            </w:r>
            <w:r w:rsidR="00B51D11">
              <w:rPr>
                <w:i/>
                <w:sz w:val="20"/>
                <w:szCs w:val="20"/>
              </w:rPr>
              <w:t>(no overage-see below)</w:t>
            </w:r>
          </w:p>
        </w:tc>
        <w:tc>
          <w:tcPr>
            <w:tcW w:w="1800" w:type="dxa"/>
            <w:vAlign w:val="center"/>
          </w:tcPr>
          <w:p w14:paraId="65AB536C" w14:textId="77777777" w:rsidR="0080258E" w:rsidRPr="0080258E" w:rsidRDefault="0080258E" w:rsidP="00BB6BCE">
            <w:pPr>
              <w:jc w:val="center"/>
              <w:rPr>
                <w:b/>
                <w:i/>
              </w:rPr>
            </w:pPr>
            <w:r w:rsidRPr="0080258E">
              <w:rPr>
                <w:b/>
                <w:i/>
              </w:rPr>
              <w:t xml:space="preserve">Total to add for </w:t>
            </w:r>
            <w:proofErr w:type="spellStart"/>
            <w:r w:rsidRPr="0080258E">
              <w:rPr>
                <w:b/>
                <w:i/>
              </w:rPr>
              <w:t>MasterMix</w:t>
            </w:r>
            <w:proofErr w:type="spellEnd"/>
          </w:p>
        </w:tc>
      </w:tr>
      <w:tr w:rsidR="00BB6BCE" w14:paraId="15236B95" w14:textId="77777777" w:rsidTr="00B51D11">
        <w:tc>
          <w:tcPr>
            <w:tcW w:w="4338" w:type="dxa"/>
            <w:vAlign w:val="center"/>
          </w:tcPr>
          <w:p w14:paraId="02A004DA" w14:textId="77777777" w:rsidR="0080258E" w:rsidRPr="00B51D11" w:rsidRDefault="0080258E" w:rsidP="00BB6BCE">
            <w:pPr>
              <w:rPr>
                <w:sz w:val="22"/>
                <w:szCs w:val="22"/>
              </w:rPr>
            </w:pPr>
            <w:r w:rsidRPr="00B51D11">
              <w:rPr>
                <w:sz w:val="22"/>
                <w:szCs w:val="22"/>
              </w:rPr>
              <w:t xml:space="preserve">First Strand </w:t>
            </w:r>
            <w:r w:rsidR="00BB6BCE" w:rsidRPr="00B51D11">
              <w:rPr>
                <w:sz w:val="22"/>
                <w:szCs w:val="22"/>
              </w:rPr>
              <w:t xml:space="preserve">Synthesis </w:t>
            </w:r>
            <w:proofErr w:type="spellStart"/>
            <w:r w:rsidR="00BB6BCE" w:rsidRPr="00B51D11">
              <w:rPr>
                <w:sz w:val="22"/>
                <w:szCs w:val="22"/>
              </w:rPr>
              <w:t>Rxn</w:t>
            </w:r>
            <w:proofErr w:type="spellEnd"/>
            <w:r w:rsidR="00BB6BCE" w:rsidRPr="00B51D11">
              <w:rPr>
                <w:sz w:val="22"/>
                <w:szCs w:val="22"/>
              </w:rPr>
              <w:t xml:space="preserve"> </w:t>
            </w:r>
            <w:r w:rsidRPr="00B51D11">
              <w:rPr>
                <w:sz w:val="22"/>
                <w:szCs w:val="22"/>
              </w:rPr>
              <w:t>Buffer</w:t>
            </w:r>
            <w:r w:rsidR="00BB6BCE" w:rsidRPr="00B51D11">
              <w:rPr>
                <w:sz w:val="22"/>
                <w:szCs w:val="22"/>
              </w:rPr>
              <w:t xml:space="preserve"> (5x)</w:t>
            </w:r>
            <w:r w:rsidR="00BB6BCE" w:rsidRPr="00B51D11">
              <w:rPr>
                <w:i/>
                <w:sz w:val="22"/>
                <w:szCs w:val="22"/>
              </w:rPr>
              <w:t>-pink</w:t>
            </w:r>
          </w:p>
        </w:tc>
        <w:tc>
          <w:tcPr>
            <w:tcW w:w="1260" w:type="dxa"/>
            <w:vAlign w:val="center"/>
          </w:tcPr>
          <w:p w14:paraId="4FE6D093" w14:textId="77777777" w:rsidR="0080258E" w:rsidRPr="00B51D11" w:rsidRDefault="0080258E" w:rsidP="00BB6BCE">
            <w:pPr>
              <w:jc w:val="center"/>
              <w:rPr>
                <w:sz w:val="22"/>
                <w:szCs w:val="22"/>
              </w:rPr>
            </w:pPr>
            <w:r w:rsidRPr="00B51D11">
              <w:rPr>
                <w:sz w:val="22"/>
                <w:szCs w:val="22"/>
              </w:rPr>
              <w:t>4ul</w:t>
            </w:r>
          </w:p>
        </w:tc>
        <w:tc>
          <w:tcPr>
            <w:tcW w:w="2070" w:type="dxa"/>
            <w:vAlign w:val="center"/>
          </w:tcPr>
          <w:p w14:paraId="64DC65C7" w14:textId="77777777" w:rsidR="0080258E" w:rsidRPr="00B51D11" w:rsidRDefault="0080258E" w:rsidP="00BB6BCE">
            <w:pPr>
              <w:jc w:val="center"/>
              <w:rPr>
                <w:sz w:val="22"/>
                <w:szCs w:val="22"/>
              </w:rPr>
            </w:pPr>
          </w:p>
        </w:tc>
        <w:tc>
          <w:tcPr>
            <w:tcW w:w="1800" w:type="dxa"/>
            <w:vAlign w:val="center"/>
          </w:tcPr>
          <w:p w14:paraId="763973FB" w14:textId="77777777" w:rsidR="0080258E" w:rsidRDefault="0080258E" w:rsidP="00BB6BCE">
            <w:pPr>
              <w:jc w:val="center"/>
            </w:pPr>
          </w:p>
        </w:tc>
      </w:tr>
      <w:tr w:rsidR="00BB6BCE" w14:paraId="781C870B" w14:textId="77777777" w:rsidTr="00B51D11">
        <w:tc>
          <w:tcPr>
            <w:tcW w:w="4338" w:type="dxa"/>
            <w:vAlign w:val="center"/>
          </w:tcPr>
          <w:p w14:paraId="0AE2EF4D" w14:textId="77777777" w:rsidR="0080258E" w:rsidRPr="00B51D11" w:rsidRDefault="00BB6BCE" w:rsidP="00BB6BCE">
            <w:pPr>
              <w:rPr>
                <w:sz w:val="22"/>
                <w:szCs w:val="22"/>
              </w:rPr>
            </w:pPr>
            <w:r w:rsidRPr="00B51D11">
              <w:rPr>
                <w:sz w:val="22"/>
                <w:szCs w:val="22"/>
              </w:rPr>
              <w:t xml:space="preserve">NEB Next </w:t>
            </w:r>
            <w:r w:rsidR="0080258E" w:rsidRPr="00B51D11">
              <w:rPr>
                <w:sz w:val="22"/>
                <w:szCs w:val="22"/>
              </w:rPr>
              <w:t>Random Primers</w:t>
            </w:r>
            <w:r w:rsidRPr="00B51D11">
              <w:rPr>
                <w:sz w:val="22"/>
                <w:szCs w:val="22"/>
              </w:rPr>
              <w:t xml:space="preserve"> -(pink)</w:t>
            </w:r>
          </w:p>
        </w:tc>
        <w:tc>
          <w:tcPr>
            <w:tcW w:w="1260" w:type="dxa"/>
            <w:vAlign w:val="center"/>
          </w:tcPr>
          <w:p w14:paraId="3F030AFB" w14:textId="77777777" w:rsidR="0080258E" w:rsidRPr="00B51D11" w:rsidRDefault="0080258E" w:rsidP="00BB6BCE">
            <w:pPr>
              <w:jc w:val="center"/>
              <w:rPr>
                <w:sz w:val="22"/>
                <w:szCs w:val="22"/>
              </w:rPr>
            </w:pPr>
            <w:r w:rsidRPr="00B51D11">
              <w:rPr>
                <w:sz w:val="22"/>
                <w:szCs w:val="22"/>
              </w:rPr>
              <w:t>1ul</w:t>
            </w:r>
          </w:p>
        </w:tc>
        <w:tc>
          <w:tcPr>
            <w:tcW w:w="2070" w:type="dxa"/>
            <w:vAlign w:val="center"/>
          </w:tcPr>
          <w:p w14:paraId="72C906E3" w14:textId="77777777" w:rsidR="0080258E" w:rsidRPr="00B51D11" w:rsidRDefault="0080258E" w:rsidP="00BB6BCE">
            <w:pPr>
              <w:jc w:val="center"/>
              <w:rPr>
                <w:sz w:val="22"/>
                <w:szCs w:val="22"/>
              </w:rPr>
            </w:pPr>
          </w:p>
        </w:tc>
        <w:tc>
          <w:tcPr>
            <w:tcW w:w="1800" w:type="dxa"/>
            <w:vAlign w:val="center"/>
          </w:tcPr>
          <w:p w14:paraId="251A2C26" w14:textId="77777777" w:rsidR="0080258E" w:rsidRDefault="0080258E" w:rsidP="00BB6BCE">
            <w:pPr>
              <w:jc w:val="center"/>
            </w:pPr>
          </w:p>
        </w:tc>
      </w:tr>
      <w:tr w:rsidR="00BB6BCE" w14:paraId="4C35A7CE" w14:textId="77777777" w:rsidTr="00B51D11">
        <w:trPr>
          <w:trHeight w:val="90"/>
        </w:trPr>
        <w:tc>
          <w:tcPr>
            <w:tcW w:w="4338" w:type="dxa"/>
            <w:vAlign w:val="center"/>
          </w:tcPr>
          <w:p w14:paraId="797597A5" w14:textId="77777777" w:rsidR="00BB6BCE" w:rsidRPr="00B51D11" w:rsidRDefault="00BB6BCE" w:rsidP="00BB6BCE">
            <w:pPr>
              <w:rPr>
                <w:sz w:val="22"/>
                <w:szCs w:val="22"/>
              </w:rPr>
            </w:pPr>
            <w:r w:rsidRPr="00B51D11">
              <w:rPr>
                <w:sz w:val="22"/>
                <w:szCs w:val="22"/>
              </w:rPr>
              <w:t>Nuclease-free H</w:t>
            </w:r>
            <w:r w:rsidRPr="00B51D11">
              <w:rPr>
                <w:sz w:val="22"/>
                <w:szCs w:val="22"/>
                <w:vertAlign w:val="subscript"/>
              </w:rPr>
              <w:t>2</w:t>
            </w:r>
            <w:r w:rsidRPr="00B51D11">
              <w:rPr>
                <w:sz w:val="22"/>
                <w:szCs w:val="22"/>
              </w:rPr>
              <w:t>0</w:t>
            </w:r>
          </w:p>
        </w:tc>
        <w:tc>
          <w:tcPr>
            <w:tcW w:w="1260" w:type="dxa"/>
            <w:vAlign w:val="center"/>
          </w:tcPr>
          <w:p w14:paraId="2F478F73" w14:textId="77777777" w:rsidR="00BB6BCE" w:rsidRPr="00B51D11" w:rsidRDefault="00BB6BCE" w:rsidP="00BB6BCE">
            <w:pPr>
              <w:jc w:val="center"/>
              <w:rPr>
                <w:sz w:val="22"/>
                <w:szCs w:val="22"/>
              </w:rPr>
            </w:pPr>
            <w:r w:rsidRPr="00B51D11">
              <w:rPr>
                <w:sz w:val="22"/>
                <w:szCs w:val="22"/>
              </w:rPr>
              <w:t>5ul</w:t>
            </w:r>
          </w:p>
        </w:tc>
        <w:tc>
          <w:tcPr>
            <w:tcW w:w="2070" w:type="dxa"/>
            <w:vAlign w:val="center"/>
          </w:tcPr>
          <w:p w14:paraId="67570804" w14:textId="77777777" w:rsidR="00BB6BCE" w:rsidRPr="00B51D11" w:rsidRDefault="00BB6BCE" w:rsidP="00BB6BCE">
            <w:pPr>
              <w:jc w:val="center"/>
              <w:rPr>
                <w:sz w:val="22"/>
                <w:szCs w:val="22"/>
              </w:rPr>
            </w:pPr>
          </w:p>
        </w:tc>
        <w:tc>
          <w:tcPr>
            <w:tcW w:w="1800" w:type="dxa"/>
            <w:vAlign w:val="center"/>
          </w:tcPr>
          <w:p w14:paraId="10DB681C" w14:textId="77777777" w:rsidR="00BB6BCE" w:rsidRDefault="00BB6BCE" w:rsidP="00BB6BCE">
            <w:pPr>
              <w:jc w:val="center"/>
            </w:pPr>
          </w:p>
        </w:tc>
      </w:tr>
    </w:tbl>
    <w:p w14:paraId="41735510" w14:textId="77777777" w:rsidR="00BB6BCE" w:rsidRPr="00BB6BCE" w:rsidRDefault="0080258E" w:rsidP="0080258E">
      <w:pPr>
        <w:rPr>
          <w:b/>
          <w:i/>
        </w:rPr>
      </w:pPr>
      <w:r>
        <w:tab/>
      </w:r>
      <w:r>
        <w:tab/>
      </w:r>
      <w:r>
        <w:tab/>
      </w:r>
      <w:r>
        <w:tab/>
      </w:r>
      <w:r>
        <w:tab/>
      </w:r>
      <w:r>
        <w:tab/>
      </w:r>
      <w:r w:rsidR="00BB6BCE">
        <w:tab/>
      </w:r>
      <w:r w:rsidR="00BB6BCE">
        <w:tab/>
      </w:r>
      <w:r w:rsidR="00BB6BCE">
        <w:rPr>
          <w:i/>
        </w:rPr>
        <w:t xml:space="preserve"> </w:t>
      </w:r>
      <w:r w:rsidR="00BB6BCE" w:rsidRPr="00BB6BCE">
        <w:rPr>
          <w:b/>
          <w:i/>
        </w:rPr>
        <w:t xml:space="preserve">Total Volume of MM: </w:t>
      </w:r>
      <w:r w:rsidR="00BB6BCE">
        <w:rPr>
          <w:b/>
          <w:i/>
        </w:rPr>
        <w:t xml:space="preserve"> </w:t>
      </w:r>
      <w:r w:rsidR="00BB6BCE">
        <w:rPr>
          <w:b/>
          <w:i/>
          <w:u w:val="single"/>
        </w:rPr>
        <w:tab/>
      </w:r>
    </w:p>
    <w:p w14:paraId="00932EBE" w14:textId="0C463156" w:rsidR="0086104C" w:rsidRDefault="00BB6BCE" w:rsidP="00BB6BCE">
      <w:pPr>
        <w:pStyle w:val="ListParagraph"/>
        <w:numPr>
          <w:ilvl w:val="0"/>
          <w:numId w:val="1"/>
        </w:numPr>
        <w:rPr>
          <w:i/>
        </w:rPr>
      </w:pPr>
      <w:r>
        <w:t xml:space="preserve">Keep the mix on ice during the mRNA isolation </w:t>
      </w:r>
    </w:p>
    <w:p w14:paraId="2974E007" w14:textId="25C4FEC8" w:rsidR="00BB6BCE" w:rsidRDefault="00B51D11" w:rsidP="00BB6BCE">
      <w:pPr>
        <w:pStyle w:val="ListParagraph"/>
        <w:numPr>
          <w:ilvl w:val="0"/>
          <w:numId w:val="1"/>
        </w:numPr>
        <w:rPr>
          <w:i/>
        </w:rPr>
      </w:pPr>
      <w:r w:rsidRPr="00B51D11">
        <w:rPr>
          <w:i/>
        </w:rPr>
        <w:t>Note: don’t need to calculate overage for this one because adding 7.5ul instead of 10ul</w:t>
      </w:r>
      <w:r>
        <w:rPr>
          <w:i/>
        </w:rPr>
        <w:t xml:space="preserve"> (</w:t>
      </w:r>
      <w:proofErr w:type="spellStart"/>
      <w:r>
        <w:rPr>
          <w:i/>
        </w:rPr>
        <w:t>mastermix</w:t>
      </w:r>
      <w:proofErr w:type="spellEnd"/>
      <w:r>
        <w:rPr>
          <w:i/>
        </w:rPr>
        <w:t xml:space="preserve"> makes 10ul/sample)</w:t>
      </w:r>
    </w:p>
    <w:p w14:paraId="116F03BE" w14:textId="77777777" w:rsidR="00E811AE" w:rsidRDefault="00E811AE" w:rsidP="00E811AE">
      <w:pPr>
        <w:ind w:left="360"/>
        <w:rPr>
          <w:i/>
        </w:rPr>
      </w:pPr>
    </w:p>
    <w:p w14:paraId="172ED6BC" w14:textId="77777777" w:rsidR="00CF6573" w:rsidRPr="00E811AE" w:rsidRDefault="00CF6573" w:rsidP="00E811AE">
      <w:pPr>
        <w:ind w:left="360"/>
        <w:rPr>
          <w:i/>
        </w:rPr>
      </w:pPr>
    </w:p>
    <w:p w14:paraId="559AC704" w14:textId="076AED0D" w:rsidR="00AD58B7" w:rsidRPr="00B55E78" w:rsidRDefault="00640ABE" w:rsidP="001C495E">
      <w:pPr>
        <w:rPr>
          <w:b/>
          <w:sz w:val="28"/>
          <w:szCs w:val="28"/>
        </w:rPr>
      </w:pPr>
      <w:proofErr w:type="gramStart"/>
      <w:r w:rsidRPr="00B55E78">
        <w:rPr>
          <w:b/>
          <w:sz w:val="28"/>
          <w:szCs w:val="28"/>
        </w:rPr>
        <w:t xml:space="preserve">1.2  </w:t>
      </w:r>
      <w:r w:rsidR="00AD58B7" w:rsidRPr="00B55E78">
        <w:rPr>
          <w:b/>
          <w:sz w:val="28"/>
          <w:szCs w:val="28"/>
        </w:rPr>
        <w:t>mRNA</w:t>
      </w:r>
      <w:proofErr w:type="gramEnd"/>
      <w:r w:rsidR="00AD58B7" w:rsidRPr="00B55E78">
        <w:rPr>
          <w:b/>
          <w:sz w:val="28"/>
          <w:szCs w:val="28"/>
        </w:rPr>
        <w:t xml:space="preserve"> Isolation, Fragmentation and Priming Starting with Total RNA</w:t>
      </w:r>
    </w:p>
    <w:p w14:paraId="6CA25CE6" w14:textId="77777777" w:rsidR="00AD58B7" w:rsidRDefault="00AD58B7" w:rsidP="001C495E"/>
    <w:p w14:paraId="2DD1BF91" w14:textId="3A9611DD" w:rsidR="00AD58B7" w:rsidRPr="008271E4" w:rsidRDefault="008271E4" w:rsidP="008271E4">
      <w:r>
        <w:t xml:space="preserve">1.  </w:t>
      </w:r>
      <w:r w:rsidR="00AD58B7">
        <w:t>Dilute total RNA with nuclease-free H</w:t>
      </w:r>
      <w:r w:rsidR="00AD58B7" w:rsidRPr="008271E4">
        <w:rPr>
          <w:vertAlign w:val="subscript"/>
        </w:rPr>
        <w:t>2</w:t>
      </w:r>
      <w:r w:rsidR="00AD58B7">
        <w:t xml:space="preserve">0 to final volume of </w:t>
      </w:r>
      <w:r w:rsidR="00AD58B7" w:rsidRPr="008271E4">
        <w:rPr>
          <w:b/>
        </w:rPr>
        <w:t>25 ul</w:t>
      </w:r>
      <w:r w:rsidR="00AD58B7">
        <w:t xml:space="preserve"> (according to spreadsheet calculations) in nuclease-free 24 well plate</w:t>
      </w:r>
      <w:r w:rsidR="003B38E5">
        <w:t xml:space="preserve">. </w:t>
      </w:r>
      <w:r w:rsidR="00A44BAA">
        <w:t xml:space="preserve">Add water first, then put </w:t>
      </w:r>
      <w:r w:rsidR="00A44BAA" w:rsidRPr="008271E4">
        <w:rPr>
          <w:b/>
        </w:rPr>
        <w:t>on</w:t>
      </w:r>
      <w:r w:rsidR="00A44BAA">
        <w:t xml:space="preserve"> </w:t>
      </w:r>
      <w:r w:rsidR="00A44BAA" w:rsidRPr="008271E4">
        <w:rPr>
          <w:b/>
        </w:rPr>
        <w:t>ice block to add RNA</w:t>
      </w:r>
      <w:r w:rsidR="00A44BAA">
        <w:t xml:space="preserve">. </w:t>
      </w:r>
      <w:r w:rsidR="00A44BAA" w:rsidRPr="008271E4">
        <w:rPr>
          <w:i/>
        </w:rPr>
        <w:t>C</w:t>
      </w:r>
      <w:r w:rsidR="003B38E5" w:rsidRPr="008271E4">
        <w:rPr>
          <w:i/>
        </w:rPr>
        <w:t xml:space="preserve">ap each </w:t>
      </w:r>
      <w:r w:rsidR="003B38E5" w:rsidRPr="008271E4">
        <w:rPr>
          <w:i/>
        </w:rPr>
        <w:lastRenderedPageBreak/>
        <w:t>row as you go to avoid mis-pipetting</w:t>
      </w:r>
      <w:r w:rsidR="00640ABE" w:rsidRPr="008271E4">
        <w:rPr>
          <w:i/>
        </w:rPr>
        <w:t xml:space="preserve"> when working with many samples</w:t>
      </w:r>
      <w:r w:rsidR="003B38E5" w:rsidRPr="008271E4">
        <w:rPr>
          <w:i/>
        </w:rPr>
        <w:t>.</w:t>
      </w:r>
      <w:r>
        <w:rPr>
          <w:i/>
        </w:rPr>
        <w:t xml:space="preserve">  </w:t>
      </w:r>
      <w:r w:rsidRPr="008271E4">
        <w:t>Note: total RNA can be from 50 ng-50 0ng.  We have been using 250 to 300 ng of total RNA</w:t>
      </w:r>
      <w:r>
        <w:t>.</w:t>
      </w:r>
    </w:p>
    <w:p w14:paraId="776A15C7" w14:textId="77777777" w:rsidR="008271E4" w:rsidRDefault="008271E4" w:rsidP="008271E4">
      <w:pPr>
        <w:ind w:left="360"/>
      </w:pPr>
    </w:p>
    <w:p w14:paraId="1961DEFE" w14:textId="77777777" w:rsidR="00AD58B7" w:rsidRDefault="00AD58B7" w:rsidP="001C495E"/>
    <w:p w14:paraId="53165DD9" w14:textId="5E45D6EA" w:rsidR="00AD58B7" w:rsidRDefault="00AD58B7" w:rsidP="001C495E">
      <w:r>
        <w:t xml:space="preserve">2. Aliquot </w:t>
      </w:r>
      <w:r w:rsidR="00640ABE" w:rsidRPr="00640ABE">
        <w:rPr>
          <w:b/>
        </w:rPr>
        <w:t>10 ul</w:t>
      </w:r>
      <w:r w:rsidR="00640ABE">
        <w:t xml:space="preserve"> </w:t>
      </w:r>
      <w:proofErr w:type="spellStart"/>
      <w:r w:rsidRPr="00FD42D7">
        <w:rPr>
          <w:b/>
        </w:rPr>
        <w:t>NEBNext</w:t>
      </w:r>
      <w:proofErr w:type="spellEnd"/>
      <w:r w:rsidRPr="00FD42D7">
        <w:rPr>
          <w:b/>
        </w:rPr>
        <w:t xml:space="preserve"> Oligo d(T)</w:t>
      </w:r>
      <w:r w:rsidRPr="00FD42D7">
        <w:rPr>
          <w:b/>
          <w:vertAlign w:val="subscript"/>
        </w:rPr>
        <w:t>25</w:t>
      </w:r>
      <w:r w:rsidRPr="00FD42D7">
        <w:rPr>
          <w:b/>
        </w:rPr>
        <w:t xml:space="preserve"> beads</w:t>
      </w:r>
      <w:r w:rsidR="00640ABE">
        <w:rPr>
          <w:b/>
        </w:rPr>
        <w:t xml:space="preserve"> per sample</w:t>
      </w:r>
      <w:r>
        <w:t xml:space="preserve"> into </w:t>
      </w:r>
      <w:proofErr w:type="gramStart"/>
      <w:r>
        <w:t xml:space="preserve">a </w:t>
      </w:r>
      <w:r w:rsidR="001C495E">
        <w:t xml:space="preserve"> </w:t>
      </w:r>
      <w:r w:rsidR="00BE4698">
        <w:t>2</w:t>
      </w:r>
      <w:proofErr w:type="gramEnd"/>
      <w:r w:rsidR="001C495E">
        <w:t xml:space="preserve">ml </w:t>
      </w:r>
      <w:r>
        <w:t>nuclease-free tube</w:t>
      </w:r>
    </w:p>
    <w:p w14:paraId="271E51A3" w14:textId="77777777" w:rsidR="00AD58B7" w:rsidRDefault="00AD58B7" w:rsidP="001C495E"/>
    <w:p w14:paraId="5AD60BBF" w14:textId="34426A54" w:rsidR="00AD58B7" w:rsidRDefault="00AD58B7" w:rsidP="001C495E">
      <w:pPr>
        <w:rPr>
          <w:i/>
        </w:rPr>
      </w:pPr>
      <w:r>
        <w:rPr>
          <w:i/>
        </w:rPr>
        <w:tab/>
      </w:r>
      <w:r w:rsidR="00640ABE">
        <w:rPr>
          <w:i/>
        </w:rPr>
        <w:t>10ul</w:t>
      </w:r>
      <w:r w:rsidRPr="00AD58B7">
        <w:rPr>
          <w:i/>
        </w:rPr>
        <w:t xml:space="preserve"> beads </w:t>
      </w:r>
      <w:proofErr w:type="gramStart"/>
      <w:r w:rsidRPr="00AD58B7">
        <w:rPr>
          <w:i/>
        </w:rPr>
        <w:t>*</w:t>
      </w:r>
      <w:r w:rsidR="003B38E5">
        <w:rPr>
          <w:i/>
        </w:rPr>
        <w:t>( _</w:t>
      </w:r>
      <w:proofErr w:type="gramEnd"/>
      <w:r w:rsidR="003B38E5">
        <w:rPr>
          <w:i/>
        </w:rPr>
        <w:t>____no.samples+2 samples</w:t>
      </w:r>
      <w:r w:rsidRPr="00AD58B7">
        <w:rPr>
          <w:i/>
        </w:rPr>
        <w:t>)=  ______ ul beads total</w:t>
      </w:r>
    </w:p>
    <w:p w14:paraId="512EA957" w14:textId="77777777" w:rsidR="00AD58B7" w:rsidRDefault="00AD58B7" w:rsidP="001C495E">
      <w:pPr>
        <w:rPr>
          <w:i/>
        </w:rPr>
      </w:pPr>
    </w:p>
    <w:p w14:paraId="3226DC08" w14:textId="34D650D5" w:rsidR="005B4393" w:rsidRPr="00AD58B7" w:rsidRDefault="00AD58B7" w:rsidP="001C495E">
      <w:r>
        <w:t>3</w:t>
      </w:r>
      <w:r w:rsidR="00FD42D7">
        <w:t>a</w:t>
      </w:r>
      <w:r>
        <w:t xml:space="preserve">. Add </w:t>
      </w:r>
      <w:r w:rsidRPr="00156BC9">
        <w:rPr>
          <w:b/>
        </w:rPr>
        <w:t>RNA Binding Buffer</w:t>
      </w:r>
      <w:r>
        <w:t xml:space="preserve"> to wash beads</w:t>
      </w:r>
      <w:r w:rsidR="001B2AC8">
        <w:t xml:space="preserve"> into 2ml tube</w:t>
      </w:r>
      <w:r>
        <w:t>.</w:t>
      </w:r>
    </w:p>
    <w:p w14:paraId="65679E49" w14:textId="4065A87D" w:rsidR="001B2AC8" w:rsidRDefault="005B4393" w:rsidP="001C495E">
      <w:pPr>
        <w:rPr>
          <w:i/>
        </w:rPr>
      </w:pPr>
      <w:r>
        <w:rPr>
          <w:i/>
        </w:rPr>
        <w:t>50</w:t>
      </w:r>
      <w:r w:rsidRPr="00AD58B7">
        <w:rPr>
          <w:i/>
        </w:rPr>
        <w:t xml:space="preserve">ul </w:t>
      </w:r>
      <w:r>
        <w:rPr>
          <w:i/>
        </w:rPr>
        <w:t>RNA Binding Buffer</w:t>
      </w:r>
      <w:r w:rsidRPr="00AD58B7">
        <w:rPr>
          <w:i/>
        </w:rPr>
        <w:t xml:space="preserve"> * _____</w:t>
      </w:r>
      <w:r w:rsidR="00B51D11">
        <w:rPr>
          <w:i/>
        </w:rPr>
        <w:t>(</w:t>
      </w:r>
      <w:r w:rsidRPr="00AD58B7">
        <w:rPr>
          <w:i/>
        </w:rPr>
        <w:t>n</w:t>
      </w:r>
      <w:r>
        <w:rPr>
          <w:i/>
        </w:rPr>
        <w:t>o.</w:t>
      </w:r>
      <w:r w:rsidR="00BE4698">
        <w:rPr>
          <w:i/>
        </w:rPr>
        <w:t xml:space="preserve"> </w:t>
      </w:r>
      <w:r>
        <w:rPr>
          <w:i/>
        </w:rPr>
        <w:t>samples</w:t>
      </w:r>
      <w:r w:rsidR="00BE4698">
        <w:rPr>
          <w:i/>
        </w:rPr>
        <w:t xml:space="preserve"> </w:t>
      </w:r>
      <w:r w:rsidR="003B38E5">
        <w:rPr>
          <w:i/>
        </w:rPr>
        <w:t>+2 samples</w:t>
      </w:r>
      <w:r>
        <w:rPr>
          <w:i/>
        </w:rPr>
        <w:t xml:space="preserve">)=  ______ ul </w:t>
      </w:r>
      <w:r w:rsidRPr="00AD58B7">
        <w:rPr>
          <w:i/>
        </w:rPr>
        <w:t xml:space="preserve"> </w:t>
      </w:r>
      <w:r w:rsidRPr="005B4393">
        <w:rPr>
          <w:i/>
        </w:rPr>
        <w:t>total</w:t>
      </w:r>
      <w:r w:rsidRPr="005B4393">
        <w:rPr>
          <w:b/>
        </w:rPr>
        <w:t xml:space="preserve"> </w:t>
      </w:r>
      <w:r w:rsidRPr="005B4393">
        <w:rPr>
          <w:i/>
        </w:rPr>
        <w:t>RNA</w:t>
      </w:r>
      <w:r>
        <w:rPr>
          <w:i/>
        </w:rPr>
        <w:t xml:space="preserve"> Binding Buffer</w:t>
      </w:r>
      <w:r w:rsidRPr="00AD58B7">
        <w:rPr>
          <w:i/>
        </w:rPr>
        <w:t xml:space="preserve"> </w:t>
      </w:r>
    </w:p>
    <w:p w14:paraId="60736F4B" w14:textId="454F26BD" w:rsidR="003B38E5" w:rsidRDefault="003B38E5" w:rsidP="001C495E">
      <w:pPr>
        <w:rPr>
          <w:i/>
        </w:rPr>
      </w:pPr>
      <w:r>
        <w:rPr>
          <w:i/>
        </w:rPr>
        <w:t xml:space="preserve">-if have large # samples, need to use 5ml tube, then split into </w:t>
      </w:r>
      <w:r w:rsidR="00FD42D7">
        <w:rPr>
          <w:i/>
        </w:rPr>
        <w:t xml:space="preserve">two 2ml tubes to put on magnet </w:t>
      </w:r>
    </w:p>
    <w:p w14:paraId="4B66E1FA" w14:textId="77777777" w:rsidR="00CF6573" w:rsidRDefault="00CF6573" w:rsidP="001C495E">
      <w:pPr>
        <w:rPr>
          <w:i/>
        </w:rPr>
      </w:pPr>
    </w:p>
    <w:p w14:paraId="4B1D432B" w14:textId="54C1ED69" w:rsidR="00FD42D7" w:rsidRDefault="00FD42D7" w:rsidP="001C495E">
      <w:r>
        <w:t>3b</w:t>
      </w:r>
      <w:r w:rsidR="003B38E5" w:rsidRPr="003B38E5">
        <w:t>.</w:t>
      </w:r>
      <w:r w:rsidR="003B38E5">
        <w:rPr>
          <w:i/>
        </w:rPr>
        <w:t xml:space="preserve"> </w:t>
      </w:r>
      <w:r w:rsidR="003B38E5">
        <w:t>Pipette mix entire volume (6x) thoroughly</w:t>
      </w:r>
      <w:ins w:id="5" w:author="Shreya Banerjee" w:date="2018-06-22T15:23:00Z">
        <w:r w:rsidR="00E4779F">
          <w:t>. Solution will be very bubbly, pipette mix slowly to minimize bubbles, try not to retain bubbles in tip.</w:t>
        </w:r>
      </w:ins>
    </w:p>
    <w:p w14:paraId="62BB779F" w14:textId="77777777" w:rsidR="00FD42D7" w:rsidRDefault="00FD42D7" w:rsidP="001C495E"/>
    <w:p w14:paraId="7731ED91" w14:textId="77777777" w:rsidR="001B2AC8" w:rsidRDefault="001B2AC8" w:rsidP="001C495E">
      <w:r>
        <w:t>4. Place tubes on magnetic rack at room temperature for 2 minutes</w:t>
      </w:r>
    </w:p>
    <w:p w14:paraId="4CE8E800" w14:textId="77777777" w:rsidR="00FD42D7" w:rsidRDefault="00FD42D7" w:rsidP="001C495E"/>
    <w:p w14:paraId="1934D06C" w14:textId="77777777" w:rsidR="001B2AC8" w:rsidRDefault="001B2AC8" w:rsidP="001C495E">
      <w:r>
        <w:t>5. Remove and discard all of the supernatant from the tube. Do not disturb the beads.</w:t>
      </w:r>
    </w:p>
    <w:p w14:paraId="1E192EA7" w14:textId="77777777" w:rsidR="00FD42D7" w:rsidRDefault="00FD42D7" w:rsidP="001C495E"/>
    <w:p w14:paraId="0874D8DF" w14:textId="77CF9F6C" w:rsidR="001B2AC8" w:rsidRDefault="001C495E" w:rsidP="001C495E">
      <w:r>
        <w:t>6. Remove the 2ml</w:t>
      </w:r>
      <w:r w:rsidR="001B2AC8">
        <w:t xml:space="preserve"> tube from the magnetic rack.</w:t>
      </w:r>
    </w:p>
    <w:p w14:paraId="471F90AA" w14:textId="77777777" w:rsidR="00FD42D7" w:rsidRDefault="00FD42D7" w:rsidP="001C495E"/>
    <w:p w14:paraId="7323DC8E" w14:textId="77777777" w:rsidR="001C495E" w:rsidRDefault="001B2AC8" w:rsidP="001C495E">
      <w:r>
        <w:t>7. Repeat Steps 3-6.</w:t>
      </w:r>
    </w:p>
    <w:p w14:paraId="20FD94FD" w14:textId="77777777" w:rsidR="00FD42D7" w:rsidRDefault="00FD42D7" w:rsidP="001C495E"/>
    <w:p w14:paraId="42030D55" w14:textId="5E10C9B7" w:rsidR="001C495E" w:rsidRDefault="001C495E" w:rsidP="001C495E">
      <w:r>
        <w:t>8</w:t>
      </w:r>
      <w:r w:rsidR="008A5D46">
        <w:t>a</w:t>
      </w:r>
      <w:r>
        <w:t xml:space="preserve">. </w:t>
      </w:r>
      <w:commentRangeStart w:id="6"/>
      <w:r>
        <w:t>Resuspend t</w:t>
      </w:r>
      <w:commentRangeEnd w:id="6"/>
      <w:r w:rsidR="00E4779F">
        <w:rPr>
          <w:rStyle w:val="CommentReference"/>
        </w:rPr>
        <w:commentReference w:id="6"/>
      </w:r>
      <w:r>
        <w:t xml:space="preserve">he beads in </w:t>
      </w:r>
      <w:r w:rsidRPr="00156BC9">
        <w:rPr>
          <w:b/>
        </w:rPr>
        <w:t>RNA Binding Buffer</w:t>
      </w:r>
      <w:r>
        <w:t xml:space="preserve"> and mix well</w:t>
      </w:r>
    </w:p>
    <w:p w14:paraId="17A9A950" w14:textId="77777777" w:rsidR="001C495E" w:rsidRDefault="001C495E" w:rsidP="001C495E"/>
    <w:p w14:paraId="2686AD0E" w14:textId="0629CA79" w:rsidR="001C495E" w:rsidRDefault="001C495E" w:rsidP="001C495E">
      <w:pPr>
        <w:rPr>
          <w:i/>
        </w:rPr>
      </w:pPr>
      <w:r>
        <w:rPr>
          <w:i/>
        </w:rPr>
        <w:t>25</w:t>
      </w:r>
      <w:r w:rsidRPr="00AD58B7">
        <w:rPr>
          <w:i/>
        </w:rPr>
        <w:t xml:space="preserve">ul </w:t>
      </w:r>
      <w:r>
        <w:rPr>
          <w:i/>
        </w:rPr>
        <w:t>RNA Binding Buffer</w:t>
      </w:r>
      <w:r w:rsidRPr="00AD58B7">
        <w:rPr>
          <w:i/>
        </w:rPr>
        <w:t xml:space="preserve"> * _____n</w:t>
      </w:r>
      <w:r>
        <w:rPr>
          <w:i/>
        </w:rPr>
        <w:t>o.</w:t>
      </w:r>
      <w:r w:rsidR="00BE4698">
        <w:rPr>
          <w:i/>
        </w:rPr>
        <w:t xml:space="preserve"> </w:t>
      </w:r>
      <w:r>
        <w:rPr>
          <w:i/>
        </w:rPr>
        <w:t xml:space="preserve">samples(*1.1)=  ______ ul </w:t>
      </w:r>
      <w:r w:rsidRPr="00AD58B7">
        <w:rPr>
          <w:i/>
        </w:rPr>
        <w:t xml:space="preserve"> </w:t>
      </w:r>
      <w:r w:rsidRPr="005B4393">
        <w:rPr>
          <w:i/>
        </w:rPr>
        <w:t>total</w:t>
      </w:r>
      <w:r w:rsidRPr="005B4393">
        <w:rPr>
          <w:b/>
        </w:rPr>
        <w:t xml:space="preserve"> </w:t>
      </w:r>
      <w:r w:rsidRPr="005B4393">
        <w:rPr>
          <w:i/>
        </w:rPr>
        <w:t>RNA</w:t>
      </w:r>
      <w:r>
        <w:rPr>
          <w:i/>
        </w:rPr>
        <w:t xml:space="preserve"> Binding Buffer</w:t>
      </w:r>
      <w:r w:rsidRPr="00AD58B7">
        <w:rPr>
          <w:i/>
        </w:rPr>
        <w:t xml:space="preserve"> </w:t>
      </w:r>
    </w:p>
    <w:p w14:paraId="0439AC48" w14:textId="69EA56CC" w:rsidR="008A5D46" w:rsidRDefault="008A5D46" w:rsidP="001C495E">
      <w:pPr>
        <w:rPr>
          <w:i/>
        </w:rPr>
      </w:pPr>
      <w:r>
        <w:rPr>
          <w:i/>
        </w:rPr>
        <w:t>(if have in two 2 ml tubes, divide in half and add amount into each</w:t>
      </w:r>
    </w:p>
    <w:p w14:paraId="306DA18D" w14:textId="77777777" w:rsidR="001C495E" w:rsidRDefault="001C495E" w:rsidP="001C495E"/>
    <w:p w14:paraId="2E4EC54F" w14:textId="21DC7D6F" w:rsidR="008A5D46" w:rsidRPr="008A5D46" w:rsidRDefault="008A5D46" w:rsidP="001C495E">
      <w:pPr>
        <w:rPr>
          <w:i/>
        </w:rPr>
      </w:pPr>
      <w:r>
        <w:t xml:space="preserve">8b. </w:t>
      </w:r>
      <w:r w:rsidR="001C495E">
        <w:t xml:space="preserve">Add </w:t>
      </w:r>
      <w:r w:rsidR="001C495E" w:rsidRPr="001C495E">
        <w:rPr>
          <w:b/>
        </w:rPr>
        <w:t xml:space="preserve">25ul </w:t>
      </w:r>
      <w:r w:rsidR="001C495E">
        <w:t xml:space="preserve">of </w:t>
      </w:r>
      <w:r w:rsidR="001C495E" w:rsidRPr="00FD42D7">
        <w:rPr>
          <w:b/>
        </w:rPr>
        <w:t xml:space="preserve">bead-RNA Binding Buffer </w:t>
      </w:r>
      <w:r w:rsidR="001C495E">
        <w:t xml:space="preserve">mix to each RNA sample on 24 well plate. </w:t>
      </w:r>
      <w:r>
        <w:rPr>
          <w:i/>
        </w:rPr>
        <w:t xml:space="preserve">Seemed to work best to use 200ul repeat </w:t>
      </w:r>
      <w:proofErr w:type="spellStart"/>
      <w:r>
        <w:rPr>
          <w:i/>
        </w:rPr>
        <w:t>pipetter</w:t>
      </w:r>
      <w:proofErr w:type="spellEnd"/>
      <w:r>
        <w:rPr>
          <w:i/>
        </w:rPr>
        <w:t xml:space="preserve"> (not multichannel).</w:t>
      </w:r>
    </w:p>
    <w:p w14:paraId="1A94878B" w14:textId="77777777" w:rsidR="008A5D46" w:rsidRDefault="008A5D46" w:rsidP="001C495E"/>
    <w:p w14:paraId="78DB79B5" w14:textId="04953E46" w:rsidR="001C495E" w:rsidRDefault="008A5D46" w:rsidP="001C495E">
      <w:r>
        <w:t xml:space="preserve">8c. </w:t>
      </w:r>
      <w:r w:rsidR="001C495E">
        <w:t xml:space="preserve">Pipette mix well, cap </w:t>
      </w:r>
      <w:r>
        <w:t>and quickly vortex and quick spin up to 1000rpm (STOP when gets to 1000rpm) on large centrifuge</w:t>
      </w:r>
      <w:r w:rsidR="001C495E">
        <w:t>.</w:t>
      </w:r>
    </w:p>
    <w:p w14:paraId="62EA8630" w14:textId="77777777" w:rsidR="001C495E" w:rsidRDefault="001C495E" w:rsidP="001C495E"/>
    <w:p w14:paraId="7EE74534" w14:textId="6FCEB0EF" w:rsidR="001C495E" w:rsidRDefault="001C495E" w:rsidP="001C495E">
      <w:r>
        <w:t xml:space="preserve">9. Place 24 well sample plate on thermal cycler and close lid. Heat sample at </w:t>
      </w:r>
      <w:r w:rsidRPr="001C495E">
        <w:rPr>
          <w:b/>
        </w:rPr>
        <w:t>65</w:t>
      </w:r>
      <w:r w:rsidRPr="001C495E">
        <w:rPr>
          <w:rFonts w:ascii="Cambria" w:hAnsi="Cambria"/>
          <w:b/>
        </w:rPr>
        <w:t>°</w:t>
      </w:r>
      <w:r w:rsidRPr="001C495E">
        <w:rPr>
          <w:b/>
        </w:rPr>
        <w:t>C for 5 minutes</w:t>
      </w:r>
      <w:r>
        <w:t xml:space="preserve"> and hold at 4</w:t>
      </w:r>
      <w:r>
        <w:rPr>
          <w:rFonts w:ascii="Cambria" w:hAnsi="Cambria"/>
        </w:rPr>
        <w:t>°</w:t>
      </w:r>
      <w:r>
        <w:t>C</w:t>
      </w:r>
      <w:r w:rsidR="00A155D8">
        <w:t xml:space="preserve"> (program name: </w:t>
      </w:r>
      <w:r w:rsidR="00A155D8" w:rsidRPr="00A155D8">
        <w:rPr>
          <w:b/>
          <w:i/>
        </w:rPr>
        <w:t>“65-5MIN”</w:t>
      </w:r>
      <w:r w:rsidR="00A155D8">
        <w:t>)</w:t>
      </w:r>
      <w:r>
        <w:t xml:space="preserve"> to denature RNA and facilitate binding of poly-A mRNA to the beads. </w:t>
      </w:r>
    </w:p>
    <w:p w14:paraId="70AADF2F" w14:textId="77777777" w:rsidR="001C495E" w:rsidRDefault="001C495E" w:rsidP="001C495E"/>
    <w:p w14:paraId="11018232" w14:textId="7240E18E" w:rsidR="001C495E" w:rsidRDefault="001C495E" w:rsidP="001C495E">
      <w:r>
        <w:t>10.  Remove the 24 well sample plate from the thermal cycler when the temperature reaches 4</w:t>
      </w:r>
      <w:r>
        <w:rPr>
          <w:rFonts w:ascii="Cambria" w:hAnsi="Cambria"/>
        </w:rPr>
        <w:t>°</w:t>
      </w:r>
      <w:r>
        <w:t>C.</w:t>
      </w:r>
    </w:p>
    <w:p w14:paraId="46811D9E" w14:textId="77777777" w:rsidR="004A5E7A" w:rsidRDefault="004A5E7A" w:rsidP="001C495E"/>
    <w:p w14:paraId="625A1628" w14:textId="7AE87A67" w:rsidR="004A5E7A" w:rsidRDefault="004A5E7A" w:rsidP="001C495E">
      <w:r>
        <w:t xml:space="preserve">11.  </w:t>
      </w:r>
      <w:r w:rsidR="00266CAD">
        <w:t>Resuspend the beads.  Pipette up and down slowly 6 times to mix thoroughly.</w:t>
      </w:r>
    </w:p>
    <w:p w14:paraId="519DB52E" w14:textId="77777777" w:rsidR="001C495E" w:rsidRDefault="001C495E" w:rsidP="001C495E"/>
    <w:p w14:paraId="2A3C858C" w14:textId="53425CE4" w:rsidR="001C495E" w:rsidRDefault="00266CAD" w:rsidP="001C495E">
      <w:r>
        <w:t>12</w:t>
      </w:r>
      <w:r w:rsidR="001C495E">
        <w:t xml:space="preserve">. Place 24 well sample plate on the bench and incubate at </w:t>
      </w:r>
      <w:r w:rsidR="001C495E" w:rsidRPr="001C495E">
        <w:rPr>
          <w:b/>
        </w:rPr>
        <w:t xml:space="preserve">room temperature for 5 minutes </w:t>
      </w:r>
      <w:r w:rsidR="001C495E">
        <w:t>to allow the mRNA to bind to the beads.</w:t>
      </w:r>
    </w:p>
    <w:p w14:paraId="648AB4CD" w14:textId="77777777" w:rsidR="001C495E" w:rsidRDefault="001C495E" w:rsidP="001C495E"/>
    <w:p w14:paraId="30B17FA9" w14:textId="27F3144B" w:rsidR="00266CAD" w:rsidRDefault="00266CAD" w:rsidP="001C495E">
      <w:r>
        <w:t>13.  Resuspend the beads.  Pipette up and down slowly 6 times to mix thoroughly.</w:t>
      </w:r>
    </w:p>
    <w:p w14:paraId="247B442C" w14:textId="77777777" w:rsidR="00266CAD" w:rsidRDefault="00266CAD" w:rsidP="001C495E"/>
    <w:p w14:paraId="335E3F96" w14:textId="20A18147" w:rsidR="00266CAD" w:rsidRDefault="00266CAD" w:rsidP="001C495E">
      <w:r>
        <w:t xml:space="preserve">14.  Incubate for </w:t>
      </w:r>
      <w:r w:rsidRPr="00266CAD">
        <w:rPr>
          <w:b/>
        </w:rPr>
        <w:t xml:space="preserve">5 minutes at room temperature </w:t>
      </w:r>
      <w:r>
        <w:t>to allow the RNA to bind to the beads.</w:t>
      </w:r>
    </w:p>
    <w:p w14:paraId="41BA3C20" w14:textId="77777777" w:rsidR="00266CAD" w:rsidRDefault="00266CAD" w:rsidP="001C495E"/>
    <w:p w14:paraId="384717A8" w14:textId="042DC53E" w:rsidR="001C495E" w:rsidRDefault="001C495E" w:rsidP="001C495E">
      <w:r>
        <w:lastRenderedPageBreak/>
        <w:t>1</w:t>
      </w:r>
      <w:r w:rsidR="00266CAD">
        <w:t>5</w:t>
      </w:r>
      <w:r>
        <w:t xml:space="preserve">. Place the </w:t>
      </w:r>
      <w:r w:rsidR="00071E51">
        <w:t>24 well sample plate</w:t>
      </w:r>
      <w:r>
        <w:t xml:space="preserve"> on the </w:t>
      </w:r>
      <w:r w:rsidRPr="00156BC9">
        <w:rPr>
          <w:b/>
        </w:rPr>
        <w:t>magnetic</w:t>
      </w:r>
      <w:r w:rsidR="00071E51">
        <w:rPr>
          <w:b/>
        </w:rPr>
        <w:t xml:space="preserve"> plate </w:t>
      </w:r>
      <w:r w:rsidRPr="00156BC9">
        <w:rPr>
          <w:b/>
        </w:rPr>
        <w:t>at room temperature for 2 minutes</w:t>
      </w:r>
      <w:r>
        <w:t xml:space="preserve"> to separate the poly-A mRNA</w:t>
      </w:r>
      <w:r w:rsidR="00156BC9">
        <w:t xml:space="preserve"> bound to the beads from the solution.</w:t>
      </w:r>
    </w:p>
    <w:p w14:paraId="646B784A" w14:textId="77777777" w:rsidR="00156BC9" w:rsidRDefault="00156BC9" w:rsidP="001C495E"/>
    <w:p w14:paraId="09F28BF3" w14:textId="41BA54B5" w:rsidR="00156BC9" w:rsidRDefault="00266CAD" w:rsidP="001C495E">
      <w:r>
        <w:t>16</w:t>
      </w:r>
      <w:r w:rsidR="00156BC9">
        <w:t xml:space="preserve">. Remove and discard all of the supernatant. Do not disturb the beads. </w:t>
      </w:r>
      <w:r w:rsidR="00156BC9" w:rsidRPr="00BE4698">
        <w:rPr>
          <w:i/>
        </w:rPr>
        <w:t xml:space="preserve">(Set </w:t>
      </w:r>
      <w:r w:rsidR="004F0DF8">
        <w:rPr>
          <w:i/>
        </w:rPr>
        <w:t>300 ul multichannel ~5</w:t>
      </w:r>
      <w:r w:rsidR="00156BC9" w:rsidRPr="00BE4698">
        <w:rPr>
          <w:i/>
        </w:rPr>
        <w:t>0ul for supernatant removal)</w:t>
      </w:r>
    </w:p>
    <w:p w14:paraId="38EF8D52" w14:textId="77777777" w:rsidR="00156BC9" w:rsidRDefault="00156BC9" w:rsidP="001C495E"/>
    <w:p w14:paraId="6D06E7EE" w14:textId="40BAED33" w:rsidR="00156BC9" w:rsidRDefault="00266CAD" w:rsidP="001C495E">
      <w:r>
        <w:t>17</w:t>
      </w:r>
      <w:r w:rsidR="00156BC9">
        <w:t xml:space="preserve">. Remove </w:t>
      </w:r>
      <w:r w:rsidR="00071E51">
        <w:t xml:space="preserve">the 24 well sample plate </w:t>
      </w:r>
      <w:r w:rsidR="00156BC9">
        <w:t xml:space="preserve">from the magnetic </w:t>
      </w:r>
      <w:r w:rsidR="00071E51">
        <w:t>plate</w:t>
      </w:r>
      <w:r w:rsidR="00156BC9">
        <w:t>.</w:t>
      </w:r>
    </w:p>
    <w:p w14:paraId="3CFC899A" w14:textId="77777777" w:rsidR="00156BC9" w:rsidRDefault="00156BC9" w:rsidP="001C495E"/>
    <w:p w14:paraId="5437B8B2" w14:textId="0C199AD6" w:rsidR="00156BC9" w:rsidRPr="004F0DF8" w:rsidRDefault="00266CAD" w:rsidP="001C495E">
      <w:proofErr w:type="gramStart"/>
      <w:r>
        <w:t xml:space="preserve">18 </w:t>
      </w:r>
      <w:r w:rsidR="00156BC9">
        <w:t>.</w:t>
      </w:r>
      <w:proofErr w:type="gramEnd"/>
      <w:r w:rsidR="00156BC9">
        <w:t xml:space="preserve"> Wash the beads by adding </w:t>
      </w:r>
      <w:r w:rsidR="00156BC9" w:rsidRPr="00BE4698">
        <w:rPr>
          <w:b/>
        </w:rPr>
        <w:t>100ul</w:t>
      </w:r>
      <w:r w:rsidR="00156BC9">
        <w:t xml:space="preserve"> of </w:t>
      </w:r>
      <w:r w:rsidR="00156BC9" w:rsidRPr="00156BC9">
        <w:rPr>
          <w:b/>
        </w:rPr>
        <w:t>Wash Buffer</w:t>
      </w:r>
      <w:r w:rsidR="00156BC9">
        <w:rPr>
          <w:b/>
        </w:rPr>
        <w:t xml:space="preserve"> </w:t>
      </w:r>
      <w:r w:rsidR="00156BC9">
        <w:t xml:space="preserve">(can use disposable reservoir and </w:t>
      </w:r>
      <w:r w:rsidR="004F0DF8">
        <w:t xml:space="preserve">300 ul </w:t>
      </w:r>
      <w:r w:rsidR="00156BC9">
        <w:t>multichannel pipette) to each well to remove the unbound RNA. Pipette mix the entire volume of each well thoroughly</w:t>
      </w:r>
      <w:r w:rsidR="00BE4698">
        <w:t xml:space="preserve"> </w:t>
      </w:r>
      <w:r w:rsidR="00156BC9" w:rsidRPr="00BE4698">
        <w:rPr>
          <w:b/>
        </w:rPr>
        <w:t>(6x)</w:t>
      </w:r>
      <w:r w:rsidR="004F0DF8">
        <w:t>, cap samples.</w:t>
      </w:r>
    </w:p>
    <w:p w14:paraId="48AF3F02" w14:textId="77777777" w:rsidR="00156BC9" w:rsidRDefault="00156BC9" w:rsidP="001C495E"/>
    <w:p w14:paraId="0610FF74" w14:textId="3E453C92" w:rsidR="00156BC9" w:rsidRDefault="00266CAD" w:rsidP="001C495E">
      <w:r>
        <w:t>19</w:t>
      </w:r>
      <w:r w:rsidR="00156BC9">
        <w:t xml:space="preserve">. </w:t>
      </w:r>
      <w:r w:rsidR="00071E51">
        <w:t xml:space="preserve">Place the 24 well sample plate on the </w:t>
      </w:r>
      <w:r w:rsidR="00071E51" w:rsidRPr="00156BC9">
        <w:rPr>
          <w:b/>
        </w:rPr>
        <w:t>magnetic</w:t>
      </w:r>
      <w:r w:rsidR="00071E51">
        <w:rPr>
          <w:b/>
        </w:rPr>
        <w:t xml:space="preserve"> plate </w:t>
      </w:r>
      <w:r w:rsidR="00071E51" w:rsidRPr="00156BC9">
        <w:rPr>
          <w:b/>
        </w:rPr>
        <w:t>at room temperature for 2 minutes</w:t>
      </w:r>
      <w:r w:rsidR="00156BC9">
        <w:t>.</w:t>
      </w:r>
      <w:r w:rsidR="00BD3B85">
        <w:t xml:space="preserve"> Get thermal cycler ready for 80-2min.</w:t>
      </w:r>
    </w:p>
    <w:p w14:paraId="5524C2CE" w14:textId="77777777" w:rsidR="00156BC9" w:rsidRDefault="00156BC9" w:rsidP="001C495E"/>
    <w:p w14:paraId="3540680F" w14:textId="7A89A0AB" w:rsidR="00156BC9" w:rsidRDefault="00266CAD" w:rsidP="001C495E">
      <w:r>
        <w:t>20</w:t>
      </w:r>
      <w:r w:rsidR="00156BC9">
        <w:t xml:space="preserve">. </w:t>
      </w:r>
      <w:r w:rsidR="00071E51">
        <w:t>Remove and discard all of the supernatant from the tube. Do not disturb the beads.</w:t>
      </w:r>
    </w:p>
    <w:p w14:paraId="44FA39AE" w14:textId="77777777" w:rsidR="00071E51" w:rsidRDefault="00071E51" w:rsidP="001C495E"/>
    <w:p w14:paraId="5FF9ED97" w14:textId="6335B750" w:rsidR="001C495E" w:rsidRDefault="00266CAD" w:rsidP="00071E51">
      <w:r>
        <w:t>21</w:t>
      </w:r>
      <w:r w:rsidR="00071E51">
        <w:t xml:space="preserve">. Remove the 24 well sample </w:t>
      </w:r>
      <w:r w:rsidR="00071E51" w:rsidRPr="00071E51">
        <w:t>plate</w:t>
      </w:r>
      <w:r w:rsidR="00071E51">
        <w:t xml:space="preserve"> from </w:t>
      </w:r>
      <w:r w:rsidR="00071E51" w:rsidRPr="00071E51">
        <w:t>the magnetic plate</w:t>
      </w:r>
      <w:r w:rsidR="00071E51">
        <w:t>.</w:t>
      </w:r>
    </w:p>
    <w:p w14:paraId="2B022609" w14:textId="77777777" w:rsidR="00071E51" w:rsidRDefault="00071E51" w:rsidP="00071E51"/>
    <w:p w14:paraId="058E076D" w14:textId="360E8505" w:rsidR="00071E51" w:rsidRDefault="00266CAD" w:rsidP="00071E51">
      <w:r>
        <w:t>22</w:t>
      </w:r>
      <w:r w:rsidR="004F0DF8">
        <w:t>a</w:t>
      </w:r>
      <w:r w:rsidR="00071E51">
        <w:t xml:space="preserve">. Repeat steps </w:t>
      </w:r>
      <w:r>
        <w:t>18-21</w:t>
      </w:r>
      <w:r w:rsidR="00071E51">
        <w:t xml:space="preserve">. </w:t>
      </w:r>
    </w:p>
    <w:p w14:paraId="44F81288" w14:textId="77777777" w:rsidR="00CF6573" w:rsidRDefault="00CF6573" w:rsidP="00071E51"/>
    <w:p w14:paraId="3DAF162F" w14:textId="4D3EA129" w:rsidR="00071E51" w:rsidRDefault="00266CAD" w:rsidP="00071E51">
      <w:pPr>
        <w:rPr>
          <w:i/>
        </w:rPr>
      </w:pPr>
      <w:r>
        <w:t>22</w:t>
      </w:r>
      <w:r w:rsidR="004F0DF8">
        <w:t xml:space="preserve">b. </w:t>
      </w:r>
      <w:r>
        <w:t>Important</w:t>
      </w:r>
      <w:r w:rsidR="00F139CA">
        <w:t xml:space="preserve"> to m</w:t>
      </w:r>
      <w:r w:rsidR="00772C04">
        <w:t>ake sure get all the w</w:t>
      </w:r>
      <w:r w:rsidR="00071E51" w:rsidRPr="004F0DF8">
        <w:t>ash supernatant out before moving on to Elution buffer step</w:t>
      </w:r>
      <w:r w:rsidR="00F139CA">
        <w:t xml:space="preserve">s; can cap and do quick salad spin followed by going back through with p10 and then visually confirm </w:t>
      </w:r>
      <w:r>
        <w:t>that no supernatant remains.</w:t>
      </w:r>
    </w:p>
    <w:p w14:paraId="36F093EF" w14:textId="77777777" w:rsidR="00071E51" w:rsidRDefault="00071E51" w:rsidP="00071E51">
      <w:pPr>
        <w:rPr>
          <w:i/>
        </w:rPr>
      </w:pPr>
    </w:p>
    <w:p w14:paraId="2B09D8AF" w14:textId="413AD349" w:rsidR="00772C04" w:rsidRDefault="00266CAD" w:rsidP="00071E51">
      <w:r>
        <w:t>23</w:t>
      </w:r>
      <w:r w:rsidR="00772C04">
        <w:t>a</w:t>
      </w:r>
      <w:r w:rsidR="00071E51">
        <w:t xml:space="preserve">. Add </w:t>
      </w:r>
      <w:r w:rsidR="00071E51" w:rsidRPr="00071E51">
        <w:rPr>
          <w:b/>
        </w:rPr>
        <w:t>25ul of Elution Buffer (Tris)</w:t>
      </w:r>
      <w:ins w:id="7" w:author="Shreya Banerjee" w:date="2018-06-22T15:19:00Z">
        <w:r w:rsidR="00E4779F">
          <w:rPr>
            <w:b/>
          </w:rPr>
          <w:t xml:space="preserve"> </w:t>
        </w:r>
      </w:ins>
      <w:ins w:id="8" w:author="Shreya Banerjee" w:date="2018-06-22T15:25:00Z">
        <w:r w:rsidR="00E4779F">
          <w:rPr>
            <w:b/>
          </w:rPr>
          <w:t xml:space="preserve">from Poly A mRNA </w:t>
        </w:r>
      </w:ins>
      <w:ins w:id="9" w:author="Shreya Banerjee" w:date="2018-06-22T15:19:00Z">
        <w:r w:rsidR="00E4779F">
          <w:rPr>
            <w:b/>
          </w:rPr>
          <w:t>kit</w:t>
        </w:r>
      </w:ins>
      <w:r w:rsidR="00071E51">
        <w:t xml:space="preserve"> to each well</w:t>
      </w:r>
      <w:r w:rsidR="00772C04">
        <w:t xml:space="preserve">. </w:t>
      </w:r>
      <w:r w:rsidR="00071E51">
        <w:t>Gently pipette mix entire volume to mix thoroughly (6x).</w:t>
      </w:r>
      <w:r w:rsidR="00772C04">
        <w:t xml:space="preserve"> </w:t>
      </w:r>
    </w:p>
    <w:p w14:paraId="46680C45" w14:textId="25C05BD7" w:rsidR="00071E51" w:rsidRDefault="00772C04" w:rsidP="00071E51">
      <w:pPr>
        <w:rPr>
          <w:i/>
        </w:rPr>
      </w:pPr>
      <w:r w:rsidRPr="00772C04">
        <w:rPr>
          <w:i/>
        </w:rPr>
        <w:t>Worked best to add</w:t>
      </w:r>
      <w:r>
        <w:rPr>
          <w:i/>
        </w:rPr>
        <w:t xml:space="preserve"> 25ul</w:t>
      </w:r>
      <w:r w:rsidRPr="00772C04">
        <w:rPr>
          <w:i/>
        </w:rPr>
        <w:t xml:space="preserve"> with electronic 200ul repeat </w:t>
      </w:r>
      <w:proofErr w:type="spellStart"/>
      <w:r w:rsidRPr="00772C04">
        <w:rPr>
          <w:i/>
        </w:rPr>
        <w:t>pipetter</w:t>
      </w:r>
      <w:proofErr w:type="spellEnd"/>
      <w:r w:rsidRPr="00772C04">
        <w:rPr>
          <w:i/>
        </w:rPr>
        <w:t xml:space="preserve">, followed by pipette mixing with manual repeat </w:t>
      </w:r>
      <w:proofErr w:type="spellStart"/>
      <w:r w:rsidRPr="00772C04">
        <w:rPr>
          <w:i/>
        </w:rPr>
        <w:t>pipetter</w:t>
      </w:r>
      <w:proofErr w:type="spellEnd"/>
      <w:r w:rsidRPr="00772C04">
        <w:rPr>
          <w:i/>
        </w:rPr>
        <w:t xml:space="preserve"> (300ul, set to 30ul)</w:t>
      </w:r>
      <w:r>
        <w:rPr>
          <w:i/>
        </w:rPr>
        <w:t xml:space="preserve"> because vortex doesn’t work well when beads are out of solution already</w:t>
      </w:r>
      <w:r w:rsidRPr="00772C04">
        <w:rPr>
          <w:i/>
        </w:rPr>
        <w:t>.</w:t>
      </w:r>
    </w:p>
    <w:p w14:paraId="5B45583D" w14:textId="77777777" w:rsidR="00772C04" w:rsidRDefault="00772C04" w:rsidP="00071E51">
      <w:pPr>
        <w:rPr>
          <w:i/>
        </w:rPr>
      </w:pPr>
    </w:p>
    <w:p w14:paraId="0E5713C0" w14:textId="556BE065" w:rsidR="00772C04" w:rsidRPr="00772C04" w:rsidRDefault="00266CAD" w:rsidP="00071E51">
      <w:r>
        <w:t>23</w:t>
      </w:r>
      <w:r w:rsidR="00772C04">
        <w:t>b. Cap, quickly vort</w:t>
      </w:r>
      <w:r w:rsidR="00CD2BA1">
        <w:t xml:space="preserve">ex and quick spin up to 1000rpm.  </w:t>
      </w:r>
      <w:r w:rsidR="00772C04">
        <w:t>(STOP when gets to 1000rpm) on large centrifuge.</w:t>
      </w:r>
    </w:p>
    <w:p w14:paraId="6E9D2538" w14:textId="77777777" w:rsidR="00071E51" w:rsidRDefault="00071E51" w:rsidP="00071E51"/>
    <w:p w14:paraId="17698DEC" w14:textId="2A380E7F" w:rsidR="00071E51" w:rsidRDefault="00266CAD" w:rsidP="00071E51">
      <w:r>
        <w:t>24</w:t>
      </w:r>
      <w:r w:rsidR="008271E4">
        <w:t>a</w:t>
      </w:r>
      <w:r w:rsidR="00071E51">
        <w:t xml:space="preserve">. Place the 24 well sample plate on the thermal cycler. Close the lid and heat the samples at </w:t>
      </w:r>
      <w:r w:rsidR="00071E51" w:rsidRPr="00071E51">
        <w:rPr>
          <w:b/>
        </w:rPr>
        <w:t>80</w:t>
      </w:r>
      <w:r w:rsidR="00071E51" w:rsidRPr="00071E51">
        <w:rPr>
          <w:rFonts w:ascii="Cambria" w:hAnsi="Cambria"/>
          <w:b/>
        </w:rPr>
        <w:t>°</w:t>
      </w:r>
      <w:r w:rsidR="00071E51" w:rsidRPr="00071E51">
        <w:rPr>
          <w:b/>
        </w:rPr>
        <w:t>C for 2 minutes,</w:t>
      </w:r>
      <w:r w:rsidR="00071E51">
        <w:t xml:space="preserve"> then </w:t>
      </w:r>
      <w:r w:rsidR="00071E51" w:rsidRPr="00071E51">
        <w:rPr>
          <w:b/>
        </w:rPr>
        <w:t>hold at 25</w:t>
      </w:r>
      <w:r w:rsidR="00071E51" w:rsidRPr="00071E51">
        <w:rPr>
          <w:rFonts w:ascii="Cambria" w:hAnsi="Cambria"/>
          <w:b/>
        </w:rPr>
        <w:t>°</w:t>
      </w:r>
      <w:r w:rsidR="00071E51" w:rsidRPr="00071E51">
        <w:rPr>
          <w:b/>
        </w:rPr>
        <w:t>C</w:t>
      </w:r>
      <w:r w:rsidR="00071E51">
        <w:t xml:space="preserve"> </w:t>
      </w:r>
      <w:r w:rsidR="00A155D8">
        <w:t xml:space="preserve">(program name: </w:t>
      </w:r>
      <w:r w:rsidR="00A155D8" w:rsidRPr="00A155D8">
        <w:rPr>
          <w:b/>
        </w:rPr>
        <w:t>“</w:t>
      </w:r>
      <w:r w:rsidR="00A155D8" w:rsidRPr="00A155D8">
        <w:rPr>
          <w:b/>
          <w:i/>
        </w:rPr>
        <w:t>80-2MI</w:t>
      </w:r>
      <w:r w:rsidR="00A155D8">
        <w:rPr>
          <w:b/>
          <w:i/>
        </w:rPr>
        <w:t>N”</w:t>
      </w:r>
      <w:r w:rsidR="00A155D8">
        <w:t xml:space="preserve">) </w:t>
      </w:r>
      <w:r w:rsidR="00071E51">
        <w:t>to elute the Poly-A mRNA from the beads.</w:t>
      </w:r>
    </w:p>
    <w:p w14:paraId="4390F55A" w14:textId="77777777" w:rsidR="008271E4" w:rsidRDefault="008271E4" w:rsidP="00071E51"/>
    <w:p w14:paraId="2B216805" w14:textId="3BA057FE" w:rsidR="008271E4" w:rsidRPr="00071E51" w:rsidRDefault="008271E4" w:rsidP="00071E51">
      <w:r>
        <w:t>24b.  Remove stock actinomycin D from the -20C to thaw.  Keep away from light.</w:t>
      </w:r>
    </w:p>
    <w:p w14:paraId="18468553" w14:textId="77777777" w:rsidR="00F54D6C" w:rsidRDefault="00F54D6C" w:rsidP="00AD58B7">
      <w:pPr>
        <w:jc w:val="both"/>
        <w:rPr>
          <w:b/>
          <w:u w:val="single"/>
        </w:rPr>
      </w:pPr>
    </w:p>
    <w:p w14:paraId="32B9991D" w14:textId="49C968EE" w:rsidR="00F54D6C" w:rsidRDefault="00266CAD" w:rsidP="00AD58B7">
      <w:pPr>
        <w:jc w:val="both"/>
        <w:rPr>
          <w:b/>
          <w:u w:val="single"/>
        </w:rPr>
      </w:pPr>
      <w:r>
        <w:t>25</w:t>
      </w:r>
      <w:r w:rsidR="00F54D6C">
        <w:t>. Remove the tube from the thermal cycler when the temperature reaches 25</w:t>
      </w:r>
      <w:r w:rsidR="00F54D6C" w:rsidRPr="00F54D6C">
        <w:rPr>
          <w:rFonts w:ascii="Cambria" w:hAnsi="Cambria"/>
        </w:rPr>
        <w:t>°</w:t>
      </w:r>
      <w:r w:rsidR="00F54D6C" w:rsidRPr="00F54D6C">
        <w:t>C</w:t>
      </w:r>
      <w:r w:rsidR="00F54D6C">
        <w:rPr>
          <w:b/>
          <w:u w:val="single"/>
        </w:rPr>
        <w:t xml:space="preserve"> </w:t>
      </w:r>
    </w:p>
    <w:p w14:paraId="7BC29E95" w14:textId="77777777" w:rsidR="00F54D6C" w:rsidRDefault="00F54D6C" w:rsidP="00AD58B7">
      <w:pPr>
        <w:jc w:val="both"/>
        <w:rPr>
          <w:b/>
          <w:u w:val="single"/>
        </w:rPr>
      </w:pPr>
    </w:p>
    <w:p w14:paraId="7660992B" w14:textId="69B0A6D4" w:rsidR="00F54D6C" w:rsidRDefault="00266CAD" w:rsidP="00AD58B7">
      <w:pPr>
        <w:jc w:val="both"/>
      </w:pPr>
      <w:r>
        <w:t>26</w:t>
      </w:r>
      <w:r w:rsidR="00F54D6C">
        <w:t xml:space="preserve">. Add </w:t>
      </w:r>
      <w:r w:rsidR="00F54D6C" w:rsidRPr="00FD42D7">
        <w:rPr>
          <w:b/>
        </w:rPr>
        <w:t>25ul of RNA Binding Buffer</w:t>
      </w:r>
      <w:r w:rsidR="00F54D6C">
        <w:t xml:space="preserve"> to each well to allow the mRNA to rebind to the beads. Gently pipette mix entire volume to mix thoroughly (6x).</w:t>
      </w:r>
      <w:r w:rsidR="00772C04">
        <w:t xml:space="preserve"> </w:t>
      </w:r>
      <w:r w:rsidR="00772C04" w:rsidRPr="00772C04">
        <w:rPr>
          <w:i/>
        </w:rPr>
        <w:t>Worked best to add</w:t>
      </w:r>
      <w:r w:rsidR="00772C04">
        <w:rPr>
          <w:i/>
        </w:rPr>
        <w:t xml:space="preserve"> 25ul</w:t>
      </w:r>
      <w:r w:rsidR="00772C04" w:rsidRPr="00772C04">
        <w:rPr>
          <w:i/>
        </w:rPr>
        <w:t xml:space="preserve"> with electronic 20</w:t>
      </w:r>
      <w:r w:rsidR="00772C04">
        <w:rPr>
          <w:i/>
        </w:rPr>
        <w:t xml:space="preserve">0ul repeat </w:t>
      </w:r>
      <w:proofErr w:type="spellStart"/>
      <w:r w:rsidR="00772C04">
        <w:rPr>
          <w:i/>
        </w:rPr>
        <w:t>pipetter</w:t>
      </w:r>
      <w:proofErr w:type="spellEnd"/>
      <w:r w:rsidR="00772C04">
        <w:rPr>
          <w:i/>
        </w:rPr>
        <w:t xml:space="preserve">, cap and gentle vortex, salad spin </w:t>
      </w:r>
      <w:proofErr w:type="spellStart"/>
      <w:r w:rsidR="00772C04">
        <w:rPr>
          <w:i/>
        </w:rPr>
        <w:t>bc</w:t>
      </w:r>
      <w:proofErr w:type="spellEnd"/>
      <w:r w:rsidR="00772C04">
        <w:rPr>
          <w:i/>
        </w:rPr>
        <w:t xml:space="preserve"> beads already in solution.</w:t>
      </w:r>
    </w:p>
    <w:p w14:paraId="3B379C33" w14:textId="77777777" w:rsidR="00F54D6C" w:rsidRDefault="00F54D6C" w:rsidP="00AD58B7">
      <w:pPr>
        <w:jc w:val="both"/>
      </w:pPr>
    </w:p>
    <w:p w14:paraId="5F7022DF" w14:textId="6A7D4A2D" w:rsidR="00F54D6C" w:rsidRPr="00E4779F" w:rsidRDefault="00266CAD" w:rsidP="00AD58B7">
      <w:pPr>
        <w:jc w:val="both"/>
        <w:rPr>
          <w:i/>
        </w:rPr>
      </w:pPr>
      <w:r>
        <w:t>27</w:t>
      </w:r>
      <w:r w:rsidR="00F54D6C">
        <w:t xml:space="preserve">. Incubate the 24 well plate at </w:t>
      </w:r>
      <w:r w:rsidR="00F54D6C" w:rsidRPr="00FD42D7">
        <w:rPr>
          <w:b/>
        </w:rPr>
        <w:t>room temperature for 5 minutes</w:t>
      </w:r>
      <w:r w:rsidR="00F54D6C">
        <w:t>.</w:t>
      </w:r>
      <w:r w:rsidR="00BD3B85">
        <w:t xml:space="preserve"> </w:t>
      </w:r>
      <w:r w:rsidR="00BD3B85">
        <w:rPr>
          <w:i/>
        </w:rPr>
        <w:t xml:space="preserve">Get First Strand Synthesis </w:t>
      </w:r>
      <w:proofErr w:type="spellStart"/>
      <w:r w:rsidR="00BD3B85">
        <w:rPr>
          <w:i/>
        </w:rPr>
        <w:t>rxn</w:t>
      </w:r>
      <w:proofErr w:type="spellEnd"/>
      <w:r w:rsidR="00BD3B85">
        <w:rPr>
          <w:i/>
        </w:rPr>
        <w:t xml:space="preserve"> ready if you haven’t prepared it at the beginning already.</w:t>
      </w:r>
    </w:p>
    <w:p w14:paraId="72CDD99C" w14:textId="77777777" w:rsidR="00F54D6C" w:rsidRDefault="00F54D6C" w:rsidP="00AD58B7">
      <w:pPr>
        <w:jc w:val="both"/>
      </w:pPr>
    </w:p>
    <w:p w14:paraId="48DE1E20" w14:textId="385D2414" w:rsidR="00266CAD" w:rsidRDefault="00266CAD" w:rsidP="00AD58B7">
      <w:pPr>
        <w:jc w:val="both"/>
      </w:pPr>
      <w:r>
        <w:t>28.  Resuspend the beads.  Pipette up and down slowly 6 times to mix thoroughly.</w:t>
      </w:r>
    </w:p>
    <w:p w14:paraId="3D386A91" w14:textId="77777777" w:rsidR="00266CAD" w:rsidRDefault="00266CAD" w:rsidP="00AD58B7">
      <w:pPr>
        <w:jc w:val="both"/>
      </w:pPr>
    </w:p>
    <w:p w14:paraId="683DE037" w14:textId="28CF8CBA" w:rsidR="00266CAD" w:rsidRDefault="00266CAD" w:rsidP="00AD58B7">
      <w:pPr>
        <w:jc w:val="both"/>
      </w:pPr>
      <w:r>
        <w:lastRenderedPageBreak/>
        <w:t xml:space="preserve">29.  Incubate for </w:t>
      </w:r>
      <w:r w:rsidRPr="00266CAD">
        <w:rPr>
          <w:b/>
        </w:rPr>
        <w:t>5 minutes at room temperature</w:t>
      </w:r>
      <w:r>
        <w:t xml:space="preserve"> to allow the RNA to bind to the beads.</w:t>
      </w:r>
    </w:p>
    <w:p w14:paraId="269F02BA" w14:textId="77777777" w:rsidR="00266CAD" w:rsidRDefault="00266CAD" w:rsidP="00AD58B7">
      <w:pPr>
        <w:jc w:val="both"/>
      </w:pPr>
    </w:p>
    <w:p w14:paraId="2FAB4123" w14:textId="2EDF914A" w:rsidR="00F54D6C" w:rsidRPr="00E4779F" w:rsidRDefault="00563A9A" w:rsidP="00AD58B7">
      <w:pPr>
        <w:jc w:val="both"/>
        <w:rPr>
          <w:i/>
        </w:rPr>
      </w:pPr>
      <w:r>
        <w:t>30</w:t>
      </w:r>
      <w:r w:rsidR="00F54D6C">
        <w:t xml:space="preserve">. Place the 24 well plate on the </w:t>
      </w:r>
      <w:r w:rsidR="00F54D6C" w:rsidRPr="00563A9A">
        <w:rPr>
          <w:b/>
        </w:rPr>
        <w:t>magnetic rack at room temperature for 2 minutes</w:t>
      </w:r>
      <w:r w:rsidR="00F54D6C">
        <w:t>.</w:t>
      </w:r>
      <w:r w:rsidR="00BD3B85">
        <w:t xml:space="preserve"> </w:t>
      </w:r>
      <w:r w:rsidR="00BD3B85">
        <w:rPr>
          <w:i/>
        </w:rPr>
        <w:t>Get thermal cycler ready for 94-15 min.</w:t>
      </w:r>
    </w:p>
    <w:p w14:paraId="226D845C" w14:textId="77777777" w:rsidR="00F54D6C" w:rsidRDefault="00F54D6C" w:rsidP="00AD58B7">
      <w:pPr>
        <w:jc w:val="both"/>
      </w:pPr>
    </w:p>
    <w:p w14:paraId="36BE77E6" w14:textId="2B9B0551" w:rsidR="007A4563" w:rsidRDefault="00563A9A" w:rsidP="00AD58B7">
      <w:pPr>
        <w:jc w:val="both"/>
      </w:pPr>
      <w:r>
        <w:t>31</w:t>
      </w:r>
      <w:r w:rsidR="00F54D6C">
        <w:t xml:space="preserve">. </w:t>
      </w:r>
      <w:r w:rsidR="007A4563">
        <w:t xml:space="preserve">Remove and discard all of the supernatant from the tube </w:t>
      </w:r>
      <w:r w:rsidR="007A4563" w:rsidRPr="007A4563">
        <w:rPr>
          <w:i/>
        </w:rPr>
        <w:t xml:space="preserve">(volume in each well should be~50ul to set pipette). </w:t>
      </w:r>
      <w:r w:rsidR="007A4563">
        <w:t>Do not disturb the beads.</w:t>
      </w:r>
    </w:p>
    <w:p w14:paraId="62687F7E" w14:textId="77777777" w:rsidR="007A4563" w:rsidRDefault="007A4563" w:rsidP="00AD58B7">
      <w:pPr>
        <w:jc w:val="both"/>
      </w:pPr>
    </w:p>
    <w:p w14:paraId="1843665F" w14:textId="1204452E" w:rsidR="007606CA" w:rsidRDefault="00563A9A" w:rsidP="00AD58B7">
      <w:pPr>
        <w:jc w:val="both"/>
      </w:pPr>
      <w:r>
        <w:t>32</w:t>
      </w:r>
      <w:r w:rsidR="007A4563">
        <w:t xml:space="preserve">. Remove the </w:t>
      </w:r>
      <w:r w:rsidR="007606CA">
        <w:t>24 well plate from the magnetic rack.</w:t>
      </w:r>
    </w:p>
    <w:p w14:paraId="5F9CE2D4" w14:textId="77777777" w:rsidR="007606CA" w:rsidRDefault="007606CA" w:rsidP="00AD58B7">
      <w:pPr>
        <w:jc w:val="both"/>
      </w:pPr>
    </w:p>
    <w:p w14:paraId="3236988C" w14:textId="24A53EBA" w:rsidR="00DF5985" w:rsidRDefault="00563A9A" w:rsidP="00AD58B7">
      <w:pPr>
        <w:jc w:val="both"/>
        <w:rPr>
          <w:i/>
        </w:rPr>
      </w:pPr>
      <w:r>
        <w:t>33</w:t>
      </w:r>
      <w:r w:rsidR="007606CA">
        <w:t xml:space="preserve">. Wash the beads by adding </w:t>
      </w:r>
      <w:r w:rsidR="007606CA" w:rsidRPr="00FD42D7">
        <w:rPr>
          <w:b/>
        </w:rPr>
        <w:t>100ul of Wash Buffer</w:t>
      </w:r>
      <w:r w:rsidR="0099478F">
        <w:t xml:space="preserve">. </w:t>
      </w:r>
      <w:r w:rsidR="00A614CA">
        <w:t>Gently pipette mix entire volume to mix thoroughly (6x). Quickly spin down</w:t>
      </w:r>
      <w:r w:rsidR="00772C04">
        <w:t xml:space="preserve"> in </w:t>
      </w:r>
      <w:r w:rsidR="00772C04" w:rsidRPr="00772C04">
        <w:rPr>
          <w:i/>
        </w:rPr>
        <w:t>salad spinner</w:t>
      </w:r>
      <w:r w:rsidR="00A614CA">
        <w:t>.</w:t>
      </w:r>
    </w:p>
    <w:p w14:paraId="1E276A67" w14:textId="77777777" w:rsidR="00DF5985" w:rsidRDefault="00DF5985" w:rsidP="00AD58B7">
      <w:pPr>
        <w:jc w:val="both"/>
        <w:rPr>
          <w:i/>
        </w:rPr>
      </w:pPr>
    </w:p>
    <w:p w14:paraId="2008FEF7" w14:textId="08A84A6D" w:rsidR="00EB7CB8" w:rsidRDefault="00563A9A" w:rsidP="00AD58B7">
      <w:pPr>
        <w:jc w:val="both"/>
      </w:pPr>
      <w:r>
        <w:t>34</w:t>
      </w:r>
      <w:r w:rsidR="00DF5985">
        <w:t xml:space="preserve">. </w:t>
      </w:r>
      <w:r w:rsidR="00EB7CB8">
        <w:t xml:space="preserve">Place the 24 well plate on the </w:t>
      </w:r>
      <w:r w:rsidR="00EB7CB8" w:rsidRPr="00563A9A">
        <w:rPr>
          <w:b/>
        </w:rPr>
        <w:t>magnetic rack at room temperature for 2 minutes</w:t>
      </w:r>
      <w:r w:rsidR="00EB7CB8">
        <w:t>.</w:t>
      </w:r>
    </w:p>
    <w:p w14:paraId="2CDA89C9" w14:textId="77777777" w:rsidR="00EB7CB8" w:rsidRDefault="00EB7CB8" w:rsidP="00AD58B7">
      <w:pPr>
        <w:jc w:val="both"/>
      </w:pPr>
    </w:p>
    <w:p w14:paraId="3DE6E038" w14:textId="06317882" w:rsidR="00A614CA" w:rsidRDefault="00563A9A" w:rsidP="00AD58B7">
      <w:pPr>
        <w:jc w:val="both"/>
      </w:pPr>
      <w:r>
        <w:t>35</w:t>
      </w:r>
      <w:r w:rsidR="00EB7CB8">
        <w:t xml:space="preserve">. Remove and discard all of the supernatant from the wells. </w:t>
      </w:r>
      <w:r w:rsidR="00A614CA">
        <w:t>Do not disturb the beads.</w:t>
      </w:r>
    </w:p>
    <w:p w14:paraId="5F3E817D" w14:textId="77777777" w:rsidR="00563A9A" w:rsidRDefault="00563A9A" w:rsidP="00AD58B7">
      <w:pPr>
        <w:jc w:val="both"/>
      </w:pPr>
    </w:p>
    <w:p w14:paraId="7BFA7CD0" w14:textId="539320B0" w:rsidR="00563A9A" w:rsidRDefault="00563A9A" w:rsidP="00AD58B7">
      <w:pPr>
        <w:jc w:val="both"/>
      </w:pPr>
      <w:r w:rsidRPr="00A614CA">
        <w:rPr>
          <w:b/>
          <w:i/>
        </w:rPr>
        <w:t>Note: It is important to remove all of the supernatant to successfully fragment the mRNA in the subsequent steps. Spin down the 24 well plate, place the plate on the magnetic rack and with a 10ul tip remove all of the Elution Buffer (use the p10). Caution: Do not disturb beads that contain mRNA.</w:t>
      </w:r>
    </w:p>
    <w:p w14:paraId="4554F1E1" w14:textId="77777777" w:rsidR="00A614CA" w:rsidRDefault="00A614CA" w:rsidP="00AD58B7">
      <w:pPr>
        <w:jc w:val="both"/>
      </w:pPr>
    </w:p>
    <w:p w14:paraId="5BD4D2D6" w14:textId="260205BD" w:rsidR="00A614CA" w:rsidRDefault="00563A9A" w:rsidP="00AD58B7">
      <w:pPr>
        <w:jc w:val="both"/>
      </w:pPr>
      <w:r>
        <w:t>36</w:t>
      </w:r>
      <w:r w:rsidR="00A614CA">
        <w:t>. Remove the 24 well plate from the magnetic rack.</w:t>
      </w:r>
    </w:p>
    <w:p w14:paraId="211D9B76" w14:textId="77777777" w:rsidR="00A614CA" w:rsidRDefault="00A614CA" w:rsidP="00A614CA"/>
    <w:p w14:paraId="308EAD7B" w14:textId="74272595" w:rsidR="00772C04" w:rsidRPr="00CF6573" w:rsidRDefault="00A614CA" w:rsidP="00A614CA">
      <w:r>
        <w:t>3</w:t>
      </w:r>
      <w:r w:rsidR="00563A9A">
        <w:t>7</w:t>
      </w:r>
      <w:r w:rsidR="00FD42D7">
        <w:t>a</w:t>
      </w:r>
      <w:r>
        <w:t xml:space="preserve">. Elute mRNA from the beads by adding </w:t>
      </w:r>
      <w:r w:rsidRPr="00FD42D7">
        <w:rPr>
          <w:b/>
        </w:rPr>
        <w:t xml:space="preserve">7.5ul of the First Strand Synthesis Reaction </w:t>
      </w:r>
      <w:r w:rsidRPr="002540B7">
        <w:rPr>
          <w:b/>
        </w:rPr>
        <w:t>Buffer and</w:t>
      </w:r>
      <w:r>
        <w:t xml:space="preserve"> </w:t>
      </w:r>
      <w:r w:rsidRPr="002540B7">
        <w:rPr>
          <w:b/>
        </w:rPr>
        <w:t>Random Primer mix (2x)</w:t>
      </w:r>
      <w:r>
        <w:t xml:space="preserve"> prepared at the start of the protocol </w:t>
      </w:r>
      <w:r w:rsidR="00A31482">
        <w:t>to each well</w:t>
      </w:r>
      <w:r w:rsidR="00B51D11">
        <w:t xml:space="preserve"> </w:t>
      </w:r>
      <w:r w:rsidR="00B51D11" w:rsidRPr="00A44BAA">
        <w:t>and pipette mix 6x</w:t>
      </w:r>
      <w:r w:rsidR="00A31482" w:rsidRPr="00A44BAA">
        <w:t>.</w:t>
      </w:r>
      <w:r w:rsidR="00A31482">
        <w:t xml:space="preserve"> </w:t>
      </w:r>
      <w:r w:rsidR="00A44BAA" w:rsidRPr="00A44BAA">
        <w:rPr>
          <w:b/>
        </w:rPr>
        <w:t>Visually check that all beads go into solution.</w:t>
      </w:r>
      <w:r w:rsidR="00CF6573">
        <w:t xml:space="preserve">  </w:t>
      </w:r>
      <w:del w:id="10" w:author="Shreya Banerjee" w:date="2019-01-16T14:20:00Z">
        <w:r w:rsidR="00772C04" w:rsidDel="003C25E6">
          <w:rPr>
            <w:i/>
          </w:rPr>
          <w:delText>Worked best to use</w:delText>
        </w:r>
      </w:del>
      <w:ins w:id="11" w:author="Shreya Banerjee" w:date="2019-01-16T14:20:00Z">
        <w:r w:rsidR="003C25E6">
          <w:rPr>
            <w:i/>
          </w:rPr>
          <w:t>Used</w:t>
        </w:r>
      </w:ins>
      <w:r w:rsidR="00772C04">
        <w:rPr>
          <w:i/>
        </w:rPr>
        <w:t xml:space="preserve"> </w:t>
      </w:r>
      <w:ins w:id="12" w:author="Shreya Banerjee" w:date="2019-01-16T14:20:00Z">
        <w:r w:rsidR="003C25E6">
          <w:rPr>
            <w:i/>
          </w:rPr>
          <w:t>2</w:t>
        </w:r>
      </w:ins>
      <w:del w:id="13" w:author="Shreya Banerjee" w:date="2019-01-16T14:20:00Z">
        <w:r w:rsidR="00772C04" w:rsidDel="003C25E6">
          <w:rPr>
            <w:i/>
          </w:rPr>
          <w:delText>1</w:delText>
        </w:r>
      </w:del>
      <w:r w:rsidR="00772C04">
        <w:rPr>
          <w:i/>
        </w:rPr>
        <w:t>0-</w:t>
      </w:r>
      <w:ins w:id="14" w:author="Shreya Banerjee" w:date="2019-01-16T14:20:00Z">
        <w:r w:rsidR="003C25E6">
          <w:rPr>
            <w:i/>
          </w:rPr>
          <w:t>2</w:t>
        </w:r>
      </w:ins>
      <w:del w:id="15" w:author="Shreya Banerjee" w:date="2019-01-16T14:20:00Z">
        <w:r w:rsidR="00772C04" w:rsidDel="003C25E6">
          <w:rPr>
            <w:i/>
          </w:rPr>
          <w:delText>1</w:delText>
        </w:r>
      </w:del>
      <w:r w:rsidR="00772C04">
        <w:rPr>
          <w:i/>
        </w:rPr>
        <w:t xml:space="preserve">00ul electronic repeat </w:t>
      </w:r>
      <w:proofErr w:type="spellStart"/>
      <w:r w:rsidR="00772C04">
        <w:rPr>
          <w:i/>
        </w:rPr>
        <w:t>pipetter</w:t>
      </w:r>
      <w:proofErr w:type="spellEnd"/>
      <w:r w:rsidR="00772C04">
        <w:rPr>
          <w:i/>
        </w:rPr>
        <w:t xml:space="preserve"> to dispense into individual tubes, then pipette mix with manual p10 multichan</w:t>
      </w:r>
      <w:r w:rsidR="00CF6573">
        <w:rPr>
          <w:i/>
        </w:rPr>
        <w:t xml:space="preserve">nel. </w:t>
      </w:r>
      <w:r w:rsidR="00BD3B85">
        <w:rPr>
          <w:i/>
        </w:rPr>
        <w:t xml:space="preserve">Multichannel can also be used if there is a large enough volume of MM. </w:t>
      </w:r>
      <w:r w:rsidR="00CF6573">
        <w:rPr>
          <w:i/>
        </w:rPr>
        <w:t xml:space="preserve">Can gentle vortex if </w:t>
      </w:r>
      <w:proofErr w:type="spellStart"/>
      <w:r w:rsidR="00CF6573">
        <w:rPr>
          <w:i/>
        </w:rPr>
        <w:t>neede</w:t>
      </w:r>
      <w:proofErr w:type="spellEnd"/>
      <w:r w:rsidR="00CF6573">
        <w:rPr>
          <w:i/>
        </w:rPr>
        <w:t xml:space="preserve">.  </w:t>
      </w:r>
      <w:r w:rsidR="00CF6573">
        <w:t>Quick spin up to 1000rpm (STOP when gets to 1000rpm) on large centrifuge.</w:t>
      </w:r>
    </w:p>
    <w:p w14:paraId="74CA17F3" w14:textId="77777777" w:rsidR="00FD42D7" w:rsidRDefault="00FD42D7" w:rsidP="00A614CA"/>
    <w:p w14:paraId="0D962922" w14:textId="049441DD" w:rsidR="00FD42D7" w:rsidRDefault="00563A9A" w:rsidP="00A614CA">
      <w:r>
        <w:t>37</w:t>
      </w:r>
      <w:r w:rsidR="00FD42D7">
        <w:t>b.</w:t>
      </w:r>
      <w:r w:rsidR="00772C04">
        <w:t xml:space="preserve"> </w:t>
      </w:r>
      <w:r w:rsidR="00CF6573">
        <w:t>I</w:t>
      </w:r>
      <w:r w:rsidR="00A31482">
        <w:t>ncubate</w:t>
      </w:r>
      <w:r w:rsidR="00A614CA">
        <w:t xml:space="preserve"> the samples at </w:t>
      </w:r>
      <w:r w:rsidR="00A614CA" w:rsidRPr="00FD42D7">
        <w:rPr>
          <w:b/>
        </w:rPr>
        <w:t>94</w:t>
      </w:r>
      <w:r w:rsidR="00A614CA" w:rsidRPr="00FD42D7">
        <w:rPr>
          <w:rFonts w:ascii="Cambria" w:hAnsi="Cambria"/>
          <w:b/>
        </w:rPr>
        <w:t>°</w:t>
      </w:r>
      <w:r w:rsidR="00A614CA" w:rsidRPr="00FD42D7">
        <w:rPr>
          <w:b/>
        </w:rPr>
        <w:t>C</w:t>
      </w:r>
      <w:r w:rsidR="00A31482" w:rsidRPr="00FD42D7">
        <w:rPr>
          <w:b/>
        </w:rPr>
        <w:t xml:space="preserve"> for 1</w:t>
      </w:r>
      <w:r>
        <w:rPr>
          <w:b/>
        </w:rPr>
        <w:t>5</w:t>
      </w:r>
      <w:r w:rsidR="00A31482" w:rsidRPr="00FD42D7">
        <w:rPr>
          <w:b/>
        </w:rPr>
        <w:t xml:space="preserve"> minutes</w:t>
      </w:r>
      <w:r w:rsidR="00A155D8" w:rsidRPr="00FD42D7">
        <w:rPr>
          <w:b/>
        </w:rPr>
        <w:t xml:space="preserve"> (program: “</w:t>
      </w:r>
      <w:r w:rsidR="00A155D8" w:rsidRPr="00FD42D7">
        <w:rPr>
          <w:b/>
          <w:i/>
        </w:rPr>
        <w:t>94-1</w:t>
      </w:r>
      <w:r>
        <w:rPr>
          <w:b/>
          <w:i/>
        </w:rPr>
        <w:t>5</w:t>
      </w:r>
      <w:r w:rsidR="00A155D8" w:rsidRPr="00FD42D7">
        <w:rPr>
          <w:b/>
          <w:i/>
        </w:rPr>
        <w:t>MIN</w:t>
      </w:r>
      <w:r w:rsidR="00A155D8" w:rsidRPr="00FD42D7">
        <w:rPr>
          <w:b/>
        </w:rPr>
        <w:t>”)</w:t>
      </w:r>
      <w:r w:rsidR="00A31482" w:rsidRPr="00FD42D7">
        <w:rPr>
          <w:b/>
        </w:rPr>
        <w:t>.</w:t>
      </w:r>
      <w:r w:rsidR="0084621E">
        <w:t xml:space="preserve"> </w:t>
      </w:r>
    </w:p>
    <w:p w14:paraId="5E004DAD" w14:textId="4F23299F" w:rsidR="00FD42D7" w:rsidRPr="00CF6573" w:rsidRDefault="007E7854" w:rsidP="00A614CA">
      <w:pPr>
        <w:rPr>
          <w:b/>
        </w:rPr>
      </w:pPr>
      <w:r w:rsidRPr="00CF6573">
        <w:rPr>
          <w:b/>
          <w:i/>
        </w:rPr>
        <w:t xml:space="preserve">Note: This time will be different if your library size is </w:t>
      </w:r>
      <w:r w:rsidR="00563A9A" w:rsidRPr="00CF6573">
        <w:rPr>
          <w:b/>
          <w:i/>
        </w:rPr>
        <w:t>greater than 200</w:t>
      </w:r>
      <w:r w:rsidRPr="00CF6573">
        <w:rPr>
          <w:b/>
          <w:i/>
        </w:rPr>
        <w:t xml:space="preserve"> bp (see NEB manual).</w:t>
      </w:r>
      <w:r w:rsidRPr="00CF6573">
        <w:rPr>
          <w:b/>
        </w:rPr>
        <w:t xml:space="preserve"> </w:t>
      </w:r>
    </w:p>
    <w:p w14:paraId="12E019EC" w14:textId="77777777" w:rsidR="00A44BAA" w:rsidRPr="00CF6573" w:rsidRDefault="00A44BAA" w:rsidP="00A614CA">
      <w:pPr>
        <w:rPr>
          <w:b/>
        </w:rPr>
      </w:pPr>
    </w:p>
    <w:p w14:paraId="6B5D172D" w14:textId="6D4F0EFC" w:rsidR="00832FF6" w:rsidRPr="00832FF6" w:rsidRDefault="00832FF6" w:rsidP="00832FF6">
      <w:pPr>
        <w:rPr>
          <w:b/>
        </w:rPr>
      </w:pPr>
      <w:r>
        <w:t xml:space="preserve">37c. </w:t>
      </w:r>
      <w:r w:rsidR="00563A9A">
        <w:t xml:space="preserve">During 15 </w:t>
      </w:r>
      <w:r w:rsidR="00A44BAA">
        <w:t>min, make the 1</w:t>
      </w:r>
      <w:r w:rsidR="00A44BAA" w:rsidRPr="00A44BAA">
        <w:rPr>
          <w:vertAlign w:val="superscript"/>
        </w:rPr>
        <w:t>st</w:t>
      </w:r>
      <w:r w:rsidR="00A44BAA">
        <w:t xml:space="preserve"> strand cDNA synthesis </w:t>
      </w:r>
      <w:proofErr w:type="spellStart"/>
      <w:r w:rsidR="00A44BAA">
        <w:t>mastermix</w:t>
      </w:r>
      <w:proofErr w:type="spellEnd"/>
      <w:r w:rsidR="00A44BAA">
        <w:t>.</w:t>
      </w:r>
      <w:r>
        <w:t xml:space="preserve">  </w:t>
      </w:r>
      <w:r w:rsidRPr="00832FF6">
        <w:rPr>
          <w:b/>
        </w:rPr>
        <w:t>Note: leave enzymes in freezer until last minute.</w:t>
      </w:r>
    </w:p>
    <w:p w14:paraId="36AA9299" w14:textId="77777777" w:rsidR="00FD42D7" w:rsidRDefault="00FD42D7" w:rsidP="00CF6573">
      <w:pPr>
        <w:pStyle w:val="ListParagraph"/>
      </w:pPr>
    </w:p>
    <w:p w14:paraId="0FC99BDE" w14:textId="233D22D1" w:rsidR="00A31482" w:rsidRPr="00FD42D7" w:rsidRDefault="00563A9A" w:rsidP="00A614CA">
      <w:r>
        <w:t>3</w:t>
      </w:r>
      <w:r w:rsidR="00942CFC">
        <w:t>7</w:t>
      </w:r>
      <w:r w:rsidR="00832FF6">
        <w:t>d</w:t>
      </w:r>
      <w:r w:rsidR="00FD42D7" w:rsidRPr="00FD42D7">
        <w:t xml:space="preserve">. </w:t>
      </w:r>
      <w:r w:rsidR="0084621E" w:rsidRPr="00FD42D7">
        <w:t>Immediately after place plate on magnetic rack.</w:t>
      </w:r>
    </w:p>
    <w:p w14:paraId="2F3D2913" w14:textId="77777777" w:rsidR="00A31482" w:rsidRDefault="00A31482" w:rsidP="00A614CA"/>
    <w:p w14:paraId="1D7BD57F" w14:textId="67B6BD31" w:rsidR="00A31482" w:rsidRDefault="00942CFC" w:rsidP="00A614CA">
      <w:r>
        <w:t>38</w:t>
      </w:r>
      <w:r w:rsidR="00A31482">
        <w:t xml:space="preserve">. Collect the purified mRNA by </w:t>
      </w:r>
      <w:r w:rsidR="00A31482" w:rsidRPr="00FD42D7">
        <w:rPr>
          <w:b/>
        </w:rPr>
        <w:t xml:space="preserve">transferring </w:t>
      </w:r>
      <w:r>
        <w:rPr>
          <w:b/>
        </w:rPr>
        <w:t>6.75</w:t>
      </w:r>
      <w:r w:rsidR="00A31482" w:rsidRPr="00FD42D7">
        <w:rPr>
          <w:b/>
        </w:rPr>
        <w:t xml:space="preserve">ul of the supernatant </w:t>
      </w:r>
      <w:r w:rsidR="00A31482">
        <w:t>to a clean nuclease-free 24 well plate.</w:t>
      </w:r>
    </w:p>
    <w:p w14:paraId="28EE4473" w14:textId="77777777" w:rsidR="00A31482" w:rsidRDefault="00A31482" w:rsidP="00A614CA"/>
    <w:p w14:paraId="57C4C0EC" w14:textId="6DE5B886" w:rsidR="00656619" w:rsidRPr="00E4779F" w:rsidRDefault="00942CFC" w:rsidP="00A614CA">
      <w:pPr>
        <w:rPr>
          <w:i/>
        </w:rPr>
      </w:pPr>
      <w:r>
        <w:t>39</w:t>
      </w:r>
      <w:r w:rsidR="00A31482">
        <w:t>. Place on ice</w:t>
      </w:r>
      <w:r w:rsidR="006C2F97">
        <w:t xml:space="preserve"> and procee</w:t>
      </w:r>
      <w:r>
        <w:t>d directly to first strand cDNA synthesis</w:t>
      </w:r>
      <w:r w:rsidR="00A31482">
        <w:t>.</w:t>
      </w:r>
      <w:r w:rsidR="00BD3B85">
        <w:rPr>
          <w:i/>
        </w:rPr>
        <w:t xml:space="preserve"> Set thermal cycler to 1</w:t>
      </w:r>
      <w:r w:rsidR="00BD3B85" w:rsidRPr="00E4779F">
        <w:rPr>
          <w:i/>
          <w:vertAlign w:val="superscript"/>
        </w:rPr>
        <w:t>st</w:t>
      </w:r>
      <w:r w:rsidR="00BD3B85">
        <w:rPr>
          <w:i/>
        </w:rPr>
        <w:t xml:space="preserve"> </w:t>
      </w:r>
      <w:proofErr w:type="spellStart"/>
      <w:r w:rsidR="00BD3B85">
        <w:rPr>
          <w:i/>
        </w:rPr>
        <w:t>strnd</w:t>
      </w:r>
      <w:proofErr w:type="spellEnd"/>
      <w:r w:rsidR="00BD3B85">
        <w:rPr>
          <w:i/>
        </w:rPr>
        <w:t xml:space="preserve">. </w:t>
      </w:r>
    </w:p>
    <w:p w14:paraId="7BBE512B" w14:textId="77777777" w:rsidR="00A31482" w:rsidRDefault="00A31482" w:rsidP="00A614CA"/>
    <w:p w14:paraId="7CA31378" w14:textId="77777777" w:rsidR="00CF6573" w:rsidRDefault="00CF6573" w:rsidP="00A614CA"/>
    <w:p w14:paraId="270CB152" w14:textId="77777777" w:rsidR="008271E4" w:rsidRDefault="00832FF6" w:rsidP="00A614CA">
      <w:proofErr w:type="gramStart"/>
      <w:r w:rsidRPr="00832FF6">
        <w:rPr>
          <w:b/>
          <w:sz w:val="28"/>
          <w:szCs w:val="28"/>
        </w:rPr>
        <w:t xml:space="preserve">1.3 </w:t>
      </w:r>
      <w:r w:rsidR="00A31482" w:rsidRPr="00832FF6">
        <w:rPr>
          <w:b/>
          <w:sz w:val="28"/>
          <w:szCs w:val="28"/>
        </w:rPr>
        <w:t xml:space="preserve"> First</w:t>
      </w:r>
      <w:proofErr w:type="gramEnd"/>
      <w:r w:rsidR="00A31482" w:rsidRPr="00832FF6">
        <w:rPr>
          <w:b/>
          <w:sz w:val="28"/>
          <w:szCs w:val="28"/>
        </w:rPr>
        <w:t xml:space="preserve"> Strand </w:t>
      </w:r>
      <w:r w:rsidR="00656619" w:rsidRPr="00832FF6">
        <w:rPr>
          <w:b/>
          <w:sz w:val="28"/>
          <w:szCs w:val="28"/>
        </w:rPr>
        <w:t>cDNA Synthesis</w:t>
      </w:r>
      <w:r w:rsidR="00656619" w:rsidRPr="00656619">
        <w:rPr>
          <w:b/>
        </w:rPr>
        <w:t>:</w:t>
      </w:r>
      <w:r w:rsidR="00656619">
        <w:t xml:space="preserve"> C</w:t>
      </w:r>
      <w:r w:rsidR="00A31482">
        <w:t xml:space="preserve">reate </w:t>
      </w:r>
      <w:proofErr w:type="spellStart"/>
      <w:r w:rsidR="00A31482">
        <w:t>mastermix</w:t>
      </w:r>
      <w:proofErr w:type="spellEnd"/>
      <w:r w:rsidR="00A31482">
        <w:t xml:space="preserve"> and add</w:t>
      </w:r>
      <w:r>
        <w:t xml:space="preserve"> to fragmented and primed mRNA. </w:t>
      </w:r>
    </w:p>
    <w:p w14:paraId="6233FBC8" w14:textId="77777777" w:rsidR="00BF0A49" w:rsidRDefault="00BF0A49" w:rsidP="00A614CA"/>
    <w:p w14:paraId="447BA967" w14:textId="74E31D80" w:rsidR="008271E4" w:rsidRDefault="008271E4" w:rsidP="00A614CA">
      <w:r>
        <w:t xml:space="preserve">Note: </w:t>
      </w:r>
      <w:r w:rsidR="00BF0A49">
        <w:t>D</w:t>
      </w:r>
      <w:r>
        <w:t>ilute actinomycin D stock solution to 0.1 ug/ul in nuclease-free water for immediate use.</w:t>
      </w:r>
    </w:p>
    <w:p w14:paraId="7F4F0A2F" w14:textId="77777777" w:rsidR="00BF0A49" w:rsidRDefault="00BF0A49" w:rsidP="00A614CA"/>
    <w:p w14:paraId="40E8D34C" w14:textId="31DB2D00" w:rsidR="008271E4" w:rsidRDefault="008271E4" w:rsidP="00A614CA">
      <w:r>
        <w:lastRenderedPageBreak/>
        <w:t>Note: Dilute solutions of Act D are very sensitive to light.  In solution, Act D tends to adsorb to plastic and glass.  For these reasons, unused dilute solution should be discarded and not stored for further use.  However, frozen aliquots of a concentrated stock solution (5 ug/ul) in DMSO are expected to be stable for quite some time (6 months) at -20</w:t>
      </w:r>
      <w:r w:rsidRPr="008271E4">
        <w:rPr>
          <w:vertAlign w:val="superscript"/>
        </w:rPr>
        <w:t>o</w:t>
      </w:r>
      <w:r>
        <w:t>C.</w:t>
      </w:r>
    </w:p>
    <w:p w14:paraId="1646A7CF" w14:textId="77777777" w:rsidR="00BF0A49" w:rsidRDefault="00BF0A49" w:rsidP="00A614CA"/>
    <w:p w14:paraId="47EFA5DF" w14:textId="3C505687" w:rsidR="00BF0A49" w:rsidDel="00EB7B1C" w:rsidRDefault="00BF0A49" w:rsidP="00EB7B1C">
      <w:pPr>
        <w:rPr>
          <w:del w:id="16" w:author="Shreya Banerjee" w:date="2018-06-22T15:50:00Z"/>
        </w:rPr>
      </w:pPr>
      <w:r>
        <w:t xml:space="preserve">Note: </w:t>
      </w:r>
      <w:del w:id="17" w:author="Shreya Banerjee" w:date="2018-06-22T15:28:00Z">
        <w:r w:rsidDel="00FA3699">
          <w:delText xml:space="preserve">Our 2016 Act D stock solution was made at the wrong stock concentration.  It was make at 3.77 ug/ul so until we make new Act D stock solutions at the correct 5 ug/ul), use 3.77 ug/ul in calculation to make dilute Act D.  </w:delText>
        </w:r>
      </w:del>
      <w:del w:id="18" w:author="Shreya Banerjee" w:date="2018-06-22T15:50:00Z">
        <w:r w:rsidDel="00EB7B1C">
          <w:delText>For example, if we need 50 ul of 0.1 ug/ul Act D, here is the calculation:</w:delText>
        </w:r>
      </w:del>
    </w:p>
    <w:p w14:paraId="66B83479" w14:textId="71BC4E99" w:rsidR="00BF0A49" w:rsidRDefault="00BF0A49">
      <w:pPr>
        <w:rPr>
          <w:ins w:id="19" w:author="Shreya Banerjee" w:date="2018-06-22T15:29:00Z"/>
        </w:rPr>
      </w:pPr>
      <w:del w:id="20" w:author="Shreya Banerjee" w:date="2018-06-22T15:50:00Z">
        <w:r w:rsidDel="00EB7B1C">
          <w:delText>(50 ul)*(0.1 ug/ul) = v2*(</w:delText>
        </w:r>
      </w:del>
      <w:del w:id="21" w:author="Shreya Banerjee" w:date="2018-06-22T15:28:00Z">
        <w:r w:rsidDel="00FA3699">
          <w:delText>3.77</w:delText>
        </w:r>
      </w:del>
      <w:del w:id="22" w:author="Shreya Banerjee" w:date="2018-06-22T15:50:00Z">
        <w:r w:rsidDel="00EB7B1C">
          <w:delText xml:space="preserve"> ug/ul).  Therefore v2 equals </w:delText>
        </w:r>
      </w:del>
      <w:del w:id="23" w:author="Shreya Banerjee" w:date="2018-06-22T15:29:00Z">
        <w:r w:rsidDel="00FA3699">
          <w:delText>1.33</w:delText>
        </w:r>
      </w:del>
      <w:del w:id="24" w:author="Shreya Banerjee" w:date="2018-06-22T15:50:00Z">
        <w:r w:rsidDel="00EB7B1C">
          <w:delText xml:space="preserve"> ul of </w:delText>
        </w:r>
      </w:del>
      <w:del w:id="25" w:author="Shreya Banerjee" w:date="2018-06-22T15:29:00Z">
        <w:r w:rsidDel="00FA3699">
          <w:delText>3.77</w:delText>
        </w:r>
      </w:del>
      <w:del w:id="26" w:author="Shreya Banerjee" w:date="2018-06-22T15:50:00Z">
        <w:r w:rsidDel="00EB7B1C">
          <w:delText xml:space="preserve"> ug/ul stock.  The volume of water is 50 ul – </w:delText>
        </w:r>
      </w:del>
      <w:del w:id="27" w:author="Shreya Banerjee" w:date="2018-06-22T15:29:00Z">
        <w:r w:rsidDel="00FA3699">
          <w:delText>1.33</w:delText>
        </w:r>
      </w:del>
      <w:del w:id="28" w:author="Shreya Banerjee" w:date="2018-06-22T15:50:00Z">
        <w:r w:rsidDel="00EB7B1C">
          <w:delText xml:space="preserve"> ul, which is 4</w:delText>
        </w:r>
      </w:del>
      <w:del w:id="29" w:author="Shreya Banerjee" w:date="2018-06-22T15:29:00Z">
        <w:r w:rsidDel="00FA3699">
          <w:delText>8.67</w:delText>
        </w:r>
      </w:del>
      <w:del w:id="30" w:author="Shreya Banerjee" w:date="2018-06-22T15:50:00Z">
        <w:r w:rsidDel="00EB7B1C">
          <w:delText xml:space="preserve"> ul.</w:delText>
        </w:r>
      </w:del>
    </w:p>
    <w:p w14:paraId="16548263" w14:textId="1DD6E523" w:rsidR="00FA3699" w:rsidRDefault="00FA3699" w:rsidP="00A614CA">
      <w:pPr>
        <w:rPr>
          <w:ins w:id="31" w:author="Shreya Banerjee" w:date="2018-06-22T15:31:00Z"/>
          <w:vertAlign w:val="subscript"/>
        </w:rPr>
      </w:pPr>
      <w:proofErr w:type="spellStart"/>
      <w:ins w:id="32" w:author="Shreya Banerjee" w:date="2018-06-22T15:29:00Z">
        <w:r>
          <w:t>V</w:t>
        </w:r>
        <w:r>
          <w:rPr>
            <w:vertAlign w:val="subscript"/>
          </w:rPr>
          <w:t>stock</w:t>
        </w:r>
        <w:proofErr w:type="spellEnd"/>
        <w:r>
          <w:rPr>
            <w:vertAlign w:val="subscript"/>
          </w:rPr>
          <w:t xml:space="preserve"> </w:t>
        </w:r>
      </w:ins>
      <w:ins w:id="33" w:author="Shreya Banerjee" w:date="2018-06-22T15:30:00Z">
        <w:r>
          <w:t xml:space="preserve">= ((0.1ug/ul)/(5ug/ul)) x </w:t>
        </w:r>
        <w:proofErr w:type="spellStart"/>
        <w:r>
          <w:t>V</w:t>
        </w:r>
      </w:ins>
      <w:ins w:id="34" w:author="Shreya Banerjee" w:date="2018-06-22T15:31:00Z">
        <w:r>
          <w:rPr>
            <w:vertAlign w:val="subscript"/>
          </w:rPr>
          <w:t>dilution</w:t>
        </w:r>
        <w:proofErr w:type="spellEnd"/>
      </w:ins>
    </w:p>
    <w:p w14:paraId="582144C2" w14:textId="71B66672" w:rsidR="00FA3699" w:rsidRPr="00FA3699" w:rsidRDefault="00FA3699" w:rsidP="00A614CA">
      <w:proofErr w:type="spellStart"/>
      <w:ins w:id="35" w:author="Shreya Banerjee" w:date="2018-06-22T15:31:00Z">
        <w:r>
          <w:t>V</w:t>
        </w:r>
        <w:r>
          <w:rPr>
            <w:vertAlign w:val="subscript"/>
          </w:rPr>
          <w:t>water</w:t>
        </w:r>
        <w:proofErr w:type="spellEnd"/>
        <w:r>
          <w:rPr>
            <w:vertAlign w:val="subscript"/>
          </w:rPr>
          <w:t xml:space="preserve"> </w:t>
        </w:r>
        <w:r>
          <w:t xml:space="preserve">= </w:t>
        </w:r>
      </w:ins>
      <w:proofErr w:type="spellStart"/>
      <w:ins w:id="36" w:author="Shreya Banerjee" w:date="2018-06-22T15:32:00Z">
        <w:r>
          <w:t>V</w:t>
        </w:r>
        <w:r>
          <w:rPr>
            <w:vertAlign w:val="subscript"/>
          </w:rPr>
          <w:t>dilution</w:t>
        </w:r>
        <w:proofErr w:type="spellEnd"/>
        <w:r>
          <w:rPr>
            <w:vertAlign w:val="subscript"/>
          </w:rPr>
          <w:t xml:space="preserve"> </w:t>
        </w:r>
        <w:r>
          <w:t xml:space="preserve">- </w:t>
        </w:r>
        <w:proofErr w:type="spellStart"/>
        <w:r>
          <w:t>V</w:t>
        </w:r>
        <w:r>
          <w:rPr>
            <w:vertAlign w:val="subscript"/>
          </w:rPr>
          <w:t>stock</w:t>
        </w:r>
      </w:ins>
      <w:proofErr w:type="spellEnd"/>
    </w:p>
    <w:p w14:paraId="405A30AB" w14:textId="77777777" w:rsidR="008271E4" w:rsidRDefault="008271E4" w:rsidP="00A614CA"/>
    <w:p w14:paraId="1D7C2324" w14:textId="2A88A8A7" w:rsidR="00A31482" w:rsidRPr="0055244F" w:rsidRDefault="00832FF6" w:rsidP="00A614CA">
      <w:r w:rsidRPr="0055244F">
        <w:t>Note: leave enzymes in freezer until last minute.</w:t>
      </w:r>
    </w:p>
    <w:p w14:paraId="19651E4E" w14:textId="696C4D7E" w:rsidR="00BF0A49" w:rsidRPr="00832FF6" w:rsidRDefault="00E31A8E" w:rsidP="00A614CA">
      <w:pPr>
        <w:rPr>
          <w:b/>
        </w:rPr>
      </w:pPr>
      <w:r>
        <w:rPr>
          <w:b/>
        </w:rPr>
        <w:t>1.</w:t>
      </w:r>
    </w:p>
    <w:tbl>
      <w:tblPr>
        <w:tblStyle w:val="TableGrid"/>
        <w:tblW w:w="9468" w:type="dxa"/>
        <w:tblLayout w:type="fixed"/>
        <w:tblLook w:val="04A0" w:firstRow="1" w:lastRow="0" w:firstColumn="1" w:lastColumn="0" w:noHBand="0" w:noVBand="1"/>
      </w:tblPr>
      <w:tblGrid>
        <w:gridCol w:w="4698"/>
        <w:gridCol w:w="1170"/>
        <w:gridCol w:w="1800"/>
        <w:gridCol w:w="1800"/>
      </w:tblGrid>
      <w:tr w:rsidR="00A31482" w14:paraId="56A0094E" w14:textId="77777777" w:rsidTr="00A31482">
        <w:tc>
          <w:tcPr>
            <w:tcW w:w="4698" w:type="dxa"/>
            <w:vAlign w:val="center"/>
          </w:tcPr>
          <w:p w14:paraId="09796D6D" w14:textId="77777777" w:rsidR="00A31482" w:rsidRPr="0080258E" w:rsidRDefault="00A31482" w:rsidP="00A31482">
            <w:pPr>
              <w:rPr>
                <w:b/>
                <w:i/>
              </w:rPr>
            </w:pPr>
            <w:r w:rsidRPr="0080258E">
              <w:rPr>
                <w:b/>
                <w:i/>
              </w:rPr>
              <w:t>Component:</w:t>
            </w:r>
          </w:p>
        </w:tc>
        <w:tc>
          <w:tcPr>
            <w:tcW w:w="1170" w:type="dxa"/>
            <w:vAlign w:val="center"/>
          </w:tcPr>
          <w:p w14:paraId="1267A05A" w14:textId="77777777" w:rsidR="00A31482" w:rsidRPr="0080258E" w:rsidRDefault="00A31482" w:rsidP="00A31482">
            <w:pPr>
              <w:jc w:val="center"/>
              <w:rPr>
                <w:b/>
                <w:i/>
              </w:rPr>
            </w:pPr>
            <w:r w:rsidRPr="0080258E">
              <w:rPr>
                <w:b/>
                <w:i/>
              </w:rPr>
              <w:t>Vol</w:t>
            </w:r>
            <w:r>
              <w:rPr>
                <w:b/>
                <w:i/>
              </w:rPr>
              <w:t>ume</w:t>
            </w:r>
            <w:r w:rsidRPr="0080258E">
              <w:rPr>
                <w:b/>
                <w:i/>
              </w:rPr>
              <w:t>/Sample</w:t>
            </w:r>
          </w:p>
        </w:tc>
        <w:tc>
          <w:tcPr>
            <w:tcW w:w="1800" w:type="dxa"/>
            <w:vAlign w:val="center"/>
          </w:tcPr>
          <w:p w14:paraId="2C7F678D" w14:textId="2891DDDB" w:rsidR="00A31482" w:rsidRPr="0080258E" w:rsidRDefault="00A31482" w:rsidP="00A31482">
            <w:pPr>
              <w:jc w:val="center"/>
              <w:rPr>
                <w:b/>
                <w:i/>
              </w:rPr>
            </w:pPr>
            <w:r w:rsidRPr="0080258E">
              <w:rPr>
                <w:b/>
                <w:i/>
              </w:rPr>
              <w:t>No. samples</w:t>
            </w:r>
            <w:r>
              <w:rPr>
                <w:b/>
                <w:i/>
              </w:rPr>
              <w:t>(</w:t>
            </w:r>
            <w:r w:rsidR="00E811AE">
              <w:rPr>
                <w:b/>
                <w:i/>
              </w:rPr>
              <w:t>+2</w:t>
            </w:r>
            <w:r>
              <w:rPr>
                <w:b/>
                <w:i/>
              </w:rPr>
              <w:t>)</w:t>
            </w:r>
          </w:p>
        </w:tc>
        <w:tc>
          <w:tcPr>
            <w:tcW w:w="1800" w:type="dxa"/>
            <w:vAlign w:val="center"/>
          </w:tcPr>
          <w:p w14:paraId="2EB4514F" w14:textId="77777777" w:rsidR="00A31482" w:rsidRPr="0080258E" w:rsidRDefault="00A31482" w:rsidP="00A31482">
            <w:pPr>
              <w:jc w:val="center"/>
              <w:rPr>
                <w:b/>
                <w:i/>
              </w:rPr>
            </w:pPr>
            <w:r w:rsidRPr="0080258E">
              <w:rPr>
                <w:b/>
                <w:i/>
              </w:rPr>
              <w:t xml:space="preserve">Total to add for </w:t>
            </w:r>
            <w:proofErr w:type="spellStart"/>
            <w:r w:rsidRPr="0080258E">
              <w:rPr>
                <w:b/>
                <w:i/>
              </w:rPr>
              <w:t>MasterMix</w:t>
            </w:r>
            <w:proofErr w:type="spellEnd"/>
          </w:p>
        </w:tc>
      </w:tr>
      <w:tr w:rsidR="00A31482" w14:paraId="673FD4D6" w14:textId="77777777" w:rsidTr="00A31482">
        <w:tc>
          <w:tcPr>
            <w:tcW w:w="4698" w:type="dxa"/>
            <w:vAlign w:val="center"/>
          </w:tcPr>
          <w:p w14:paraId="5491EBB9" w14:textId="7F95644E" w:rsidR="00A31482" w:rsidRDefault="00A31482" w:rsidP="00A31482">
            <w:r>
              <w:t>Murine RNase Inhibitor</w:t>
            </w:r>
            <w:r w:rsidR="00656619">
              <w:t xml:space="preserve"> </w:t>
            </w:r>
            <w:r w:rsidR="00656619" w:rsidRPr="00656619">
              <w:rPr>
                <w:i/>
              </w:rPr>
              <w:t>(pink)</w:t>
            </w:r>
          </w:p>
        </w:tc>
        <w:tc>
          <w:tcPr>
            <w:tcW w:w="1170" w:type="dxa"/>
            <w:vAlign w:val="center"/>
          </w:tcPr>
          <w:p w14:paraId="7D0CF1BE" w14:textId="661F9C57" w:rsidR="00A31482" w:rsidRDefault="00A31482" w:rsidP="00A31482">
            <w:pPr>
              <w:jc w:val="center"/>
            </w:pPr>
            <w:r>
              <w:t>0.25ul</w:t>
            </w:r>
          </w:p>
        </w:tc>
        <w:tc>
          <w:tcPr>
            <w:tcW w:w="1800" w:type="dxa"/>
            <w:vAlign w:val="center"/>
          </w:tcPr>
          <w:p w14:paraId="74A3088C" w14:textId="77777777" w:rsidR="00A31482" w:rsidRDefault="00A31482" w:rsidP="00A31482">
            <w:pPr>
              <w:jc w:val="center"/>
            </w:pPr>
          </w:p>
        </w:tc>
        <w:tc>
          <w:tcPr>
            <w:tcW w:w="1800" w:type="dxa"/>
            <w:vAlign w:val="center"/>
          </w:tcPr>
          <w:p w14:paraId="2D8BCCE2" w14:textId="77777777" w:rsidR="00A31482" w:rsidRDefault="00A31482" w:rsidP="00A31482">
            <w:pPr>
              <w:jc w:val="center"/>
            </w:pPr>
          </w:p>
        </w:tc>
      </w:tr>
      <w:tr w:rsidR="00A31482" w14:paraId="76B149FE" w14:textId="77777777" w:rsidTr="00A31482">
        <w:tc>
          <w:tcPr>
            <w:tcW w:w="4698" w:type="dxa"/>
            <w:vAlign w:val="center"/>
          </w:tcPr>
          <w:p w14:paraId="16D514AC" w14:textId="2135FD92" w:rsidR="00A31482" w:rsidRDefault="00A31482" w:rsidP="00A31482">
            <w:proofErr w:type="spellStart"/>
            <w:r>
              <w:t>Protoscript</w:t>
            </w:r>
            <w:proofErr w:type="spellEnd"/>
            <w:r>
              <w:t xml:space="preserve"> II Reverse Transcriptase</w:t>
            </w:r>
            <w:r w:rsidR="00656619">
              <w:t xml:space="preserve"> </w:t>
            </w:r>
            <w:r w:rsidR="00656619" w:rsidRPr="00656619">
              <w:rPr>
                <w:i/>
              </w:rPr>
              <w:t>(pink)</w:t>
            </w:r>
          </w:p>
        </w:tc>
        <w:tc>
          <w:tcPr>
            <w:tcW w:w="1170" w:type="dxa"/>
            <w:vAlign w:val="center"/>
          </w:tcPr>
          <w:p w14:paraId="0786D8CA" w14:textId="39A86B56" w:rsidR="00A31482" w:rsidRDefault="00A31482" w:rsidP="00A31482">
            <w:pPr>
              <w:jc w:val="center"/>
            </w:pPr>
            <w:r>
              <w:t>0.5ul</w:t>
            </w:r>
          </w:p>
        </w:tc>
        <w:tc>
          <w:tcPr>
            <w:tcW w:w="1800" w:type="dxa"/>
            <w:vAlign w:val="center"/>
          </w:tcPr>
          <w:p w14:paraId="5B3769BD" w14:textId="77777777" w:rsidR="00A31482" w:rsidRDefault="00A31482" w:rsidP="00A31482">
            <w:pPr>
              <w:jc w:val="center"/>
            </w:pPr>
          </w:p>
        </w:tc>
        <w:tc>
          <w:tcPr>
            <w:tcW w:w="1800" w:type="dxa"/>
            <w:vAlign w:val="center"/>
          </w:tcPr>
          <w:p w14:paraId="77E065E0" w14:textId="77777777" w:rsidR="00A31482" w:rsidRDefault="00A31482" w:rsidP="00A31482">
            <w:pPr>
              <w:jc w:val="center"/>
            </w:pPr>
          </w:p>
        </w:tc>
      </w:tr>
      <w:tr w:rsidR="00A31482" w14:paraId="510D26B3" w14:textId="77777777" w:rsidTr="00A31482">
        <w:trPr>
          <w:trHeight w:val="90"/>
        </w:trPr>
        <w:tc>
          <w:tcPr>
            <w:tcW w:w="4698" w:type="dxa"/>
            <w:vAlign w:val="center"/>
          </w:tcPr>
          <w:p w14:paraId="0A708CCA" w14:textId="21B6E5E3" w:rsidR="00A31482" w:rsidRPr="00A31482" w:rsidRDefault="008271E4" w:rsidP="00A31482">
            <w:r>
              <w:t>Actinomycin D (0.1 ug/ul)</w:t>
            </w:r>
          </w:p>
        </w:tc>
        <w:tc>
          <w:tcPr>
            <w:tcW w:w="1170" w:type="dxa"/>
            <w:vAlign w:val="center"/>
          </w:tcPr>
          <w:p w14:paraId="1AD5CA12" w14:textId="47821A41" w:rsidR="00A31482" w:rsidRDefault="008271E4" w:rsidP="00A31482">
            <w:pPr>
              <w:jc w:val="center"/>
            </w:pPr>
            <w:r>
              <w:t>2.5</w:t>
            </w:r>
            <w:r w:rsidR="00A31482">
              <w:t>ul</w:t>
            </w:r>
          </w:p>
        </w:tc>
        <w:tc>
          <w:tcPr>
            <w:tcW w:w="1800" w:type="dxa"/>
            <w:vAlign w:val="center"/>
          </w:tcPr>
          <w:p w14:paraId="16B5E038" w14:textId="77777777" w:rsidR="00A31482" w:rsidRDefault="00A31482" w:rsidP="00A31482">
            <w:pPr>
              <w:jc w:val="center"/>
            </w:pPr>
          </w:p>
        </w:tc>
        <w:tc>
          <w:tcPr>
            <w:tcW w:w="1800" w:type="dxa"/>
            <w:vAlign w:val="center"/>
          </w:tcPr>
          <w:p w14:paraId="5A67895A" w14:textId="77777777" w:rsidR="00A31482" w:rsidRDefault="00A31482" w:rsidP="00A31482">
            <w:pPr>
              <w:jc w:val="center"/>
            </w:pPr>
          </w:p>
        </w:tc>
      </w:tr>
    </w:tbl>
    <w:p w14:paraId="57C5CB0D" w14:textId="095ECFD5" w:rsidR="00A31482" w:rsidRDefault="00A31482" w:rsidP="00A614CA">
      <w:pPr>
        <w:rPr>
          <w:b/>
          <w:i/>
          <w:u w:val="single"/>
        </w:rPr>
      </w:pPr>
      <w:r>
        <w:rPr>
          <w:b/>
          <w:i/>
        </w:rPr>
        <w:tab/>
      </w:r>
      <w:r>
        <w:rPr>
          <w:b/>
          <w:i/>
        </w:rPr>
        <w:tab/>
      </w:r>
      <w:r>
        <w:rPr>
          <w:b/>
          <w:i/>
        </w:rPr>
        <w:tab/>
      </w:r>
      <w:r>
        <w:rPr>
          <w:b/>
          <w:i/>
        </w:rPr>
        <w:tab/>
      </w:r>
      <w:r>
        <w:rPr>
          <w:b/>
          <w:i/>
        </w:rPr>
        <w:tab/>
      </w:r>
      <w:r>
        <w:rPr>
          <w:b/>
          <w:i/>
        </w:rPr>
        <w:tab/>
      </w:r>
      <w:r>
        <w:rPr>
          <w:b/>
          <w:i/>
        </w:rPr>
        <w:tab/>
      </w:r>
      <w:r>
        <w:rPr>
          <w:b/>
          <w:i/>
        </w:rPr>
        <w:tab/>
      </w:r>
      <w:r w:rsidR="00FD42D7">
        <w:rPr>
          <w:b/>
          <w:i/>
        </w:rPr>
        <w:t xml:space="preserve"> </w:t>
      </w:r>
      <w:r w:rsidRPr="00BB6BCE">
        <w:rPr>
          <w:b/>
          <w:i/>
        </w:rPr>
        <w:t xml:space="preserve">Total Volume of MM: </w:t>
      </w:r>
      <w:r>
        <w:rPr>
          <w:b/>
          <w:i/>
        </w:rPr>
        <w:t xml:space="preserve"> </w:t>
      </w:r>
      <w:r>
        <w:rPr>
          <w:b/>
          <w:i/>
          <w:u w:val="single"/>
        </w:rPr>
        <w:tab/>
      </w:r>
      <w:r w:rsidR="00FD42D7">
        <w:rPr>
          <w:b/>
          <w:i/>
          <w:u w:val="single"/>
        </w:rPr>
        <w:tab/>
      </w:r>
    </w:p>
    <w:p w14:paraId="1557CCC3" w14:textId="03D001DE" w:rsidR="00FD42D7" w:rsidRDefault="0055244F" w:rsidP="00A614CA">
      <w:pPr>
        <w:rPr>
          <w:b/>
          <w:i/>
          <w:u w:val="single"/>
        </w:rPr>
      </w:pPr>
      <w:r w:rsidRPr="0055244F">
        <w:rPr>
          <w:b/>
        </w:rPr>
        <w:t>1b</w:t>
      </w:r>
      <w:r w:rsidR="00772C04" w:rsidRPr="00772C04">
        <w:t>.</w:t>
      </w:r>
      <w:r w:rsidR="00772C04">
        <w:rPr>
          <w:b/>
        </w:rPr>
        <w:t xml:space="preserve"> A</w:t>
      </w:r>
      <w:r w:rsidR="00772C04" w:rsidRPr="00656619">
        <w:rPr>
          <w:b/>
        </w:rPr>
        <w:t xml:space="preserve">dd </w:t>
      </w:r>
      <w:r w:rsidR="008271E4">
        <w:rPr>
          <w:b/>
        </w:rPr>
        <w:t>3.25</w:t>
      </w:r>
      <w:r w:rsidR="00772C04" w:rsidRPr="00656619">
        <w:rPr>
          <w:b/>
        </w:rPr>
        <w:t xml:space="preserve">ul </w:t>
      </w:r>
      <w:r w:rsidR="00772C04" w:rsidRPr="0055244F">
        <w:t xml:space="preserve">each well. </w:t>
      </w:r>
      <w:r w:rsidR="00772C04" w:rsidRPr="0055244F">
        <w:rPr>
          <w:i/>
        </w:rPr>
        <w:t>Samples on ice block while pipetting</w:t>
      </w:r>
    </w:p>
    <w:p w14:paraId="08E2BFEF" w14:textId="77777777" w:rsidR="00772C04" w:rsidRDefault="00772C04" w:rsidP="00A614CA"/>
    <w:p w14:paraId="64571906" w14:textId="4DBDEEFA" w:rsidR="00FD42D7" w:rsidRDefault="00E31A8E" w:rsidP="00A614CA">
      <w:r>
        <w:t>1c.</w:t>
      </w:r>
      <w:r w:rsidR="00656619">
        <w:t xml:space="preserve"> </w:t>
      </w:r>
      <w:r w:rsidR="00B51D11">
        <w:t xml:space="preserve">Pipette mix, or light vortex/flick mix. </w:t>
      </w:r>
      <w:r w:rsidR="006C2F97">
        <w:t>Quick spin up to 1000rpm (STOP when gets to 1000rpm) on large centrifuge.</w:t>
      </w:r>
    </w:p>
    <w:p w14:paraId="20764B1D" w14:textId="77777777" w:rsidR="00FD42D7" w:rsidRDefault="00FD42D7" w:rsidP="00A614CA"/>
    <w:p w14:paraId="6B03B7EB" w14:textId="5B67AFD9" w:rsidR="006C2F97" w:rsidRDefault="00E31A8E" w:rsidP="00A614CA">
      <w:r>
        <w:t>2a</w:t>
      </w:r>
      <w:r w:rsidR="006C2F97">
        <w:t>. I</w:t>
      </w:r>
      <w:r w:rsidR="00656619">
        <w:t xml:space="preserve">ncubate </w:t>
      </w:r>
      <w:r w:rsidR="006C2F97">
        <w:t>as follows (with heated lid set at 105</w:t>
      </w:r>
      <w:r w:rsidR="006C2F97" w:rsidRPr="006C2F97">
        <w:rPr>
          <w:vertAlign w:val="superscript"/>
        </w:rPr>
        <w:t>o</w:t>
      </w:r>
      <w:r w:rsidR="006C2F97" w:rsidRPr="006C2F97">
        <w:t>C</w:t>
      </w:r>
      <w:r w:rsidR="006C2F97">
        <w:t>): (</w:t>
      </w:r>
      <w:r w:rsidR="006C2F97" w:rsidRPr="006A4F8F">
        <w:t>Program</w:t>
      </w:r>
      <w:r w:rsidR="006C2F97" w:rsidRPr="006A4F8F">
        <w:rPr>
          <w:b/>
        </w:rPr>
        <w:t xml:space="preserve">: </w:t>
      </w:r>
      <w:r w:rsidR="006A4F8F" w:rsidRPr="006A4F8F">
        <w:rPr>
          <w:b/>
        </w:rPr>
        <w:t>“1STSTRND” under NEB-RNA</w:t>
      </w:r>
      <w:r w:rsidR="006A4F8F">
        <w:t>)</w:t>
      </w:r>
    </w:p>
    <w:p w14:paraId="14FFA6DF" w14:textId="77777777" w:rsidR="006C2F97" w:rsidRDefault="006C2F97" w:rsidP="006C2F97">
      <w:pPr>
        <w:ind w:firstLine="720"/>
      </w:pPr>
      <w:r>
        <w:t>10 min at 25</w:t>
      </w:r>
      <w:r w:rsidRPr="006C2F97">
        <w:rPr>
          <w:vertAlign w:val="superscript"/>
        </w:rPr>
        <w:t>o</w:t>
      </w:r>
      <w:r>
        <w:t>C</w:t>
      </w:r>
    </w:p>
    <w:p w14:paraId="67092FAD" w14:textId="670C9D3F" w:rsidR="006C2F97" w:rsidRDefault="006C2F97" w:rsidP="006C2F97">
      <w:pPr>
        <w:ind w:firstLine="720"/>
      </w:pPr>
      <w:r>
        <w:t>15 min at 42</w:t>
      </w:r>
      <w:r w:rsidRPr="006C2F97">
        <w:rPr>
          <w:vertAlign w:val="superscript"/>
        </w:rPr>
        <w:t>o</w:t>
      </w:r>
      <w:r>
        <w:t>C</w:t>
      </w:r>
    </w:p>
    <w:p w14:paraId="7B3907B2" w14:textId="1D6F93D9" w:rsidR="006C2F97" w:rsidRDefault="006C2F97" w:rsidP="006C2F97">
      <w:pPr>
        <w:ind w:firstLine="720"/>
      </w:pPr>
      <w:r>
        <w:t>15 min at 70</w:t>
      </w:r>
      <w:r w:rsidRPr="006C2F97">
        <w:rPr>
          <w:vertAlign w:val="superscript"/>
        </w:rPr>
        <w:t>o</w:t>
      </w:r>
      <w:r>
        <w:t>C</w:t>
      </w:r>
    </w:p>
    <w:p w14:paraId="19423E04" w14:textId="0841CEAA" w:rsidR="007E7854" w:rsidRDefault="006C2F97" w:rsidP="006C2F97">
      <w:pPr>
        <w:ind w:firstLine="720"/>
      </w:pPr>
      <w:r>
        <w:t>Hold at 4</w:t>
      </w:r>
      <w:r w:rsidRPr="006C2F97">
        <w:rPr>
          <w:vertAlign w:val="superscript"/>
        </w:rPr>
        <w:t>o</w:t>
      </w:r>
      <w:r>
        <w:t xml:space="preserve">C </w:t>
      </w:r>
    </w:p>
    <w:p w14:paraId="2DD4E815" w14:textId="5BD835EF" w:rsidR="00CF6573" w:rsidRPr="00CF6573" w:rsidRDefault="00CF6573" w:rsidP="00CF6573">
      <w:pPr>
        <w:rPr>
          <w:b/>
          <w:i/>
        </w:rPr>
      </w:pPr>
      <w:r w:rsidRPr="00CF6573">
        <w:rPr>
          <w:b/>
        </w:rPr>
        <w:t>Note: If you are making longer RNA fragments, follow recommendations in NEB Appendix A.</w:t>
      </w:r>
    </w:p>
    <w:p w14:paraId="52611BC1" w14:textId="77777777" w:rsidR="00E811AE" w:rsidRDefault="00E811AE" w:rsidP="00A614CA"/>
    <w:p w14:paraId="72729553" w14:textId="219B3C5E" w:rsidR="00E811AE" w:rsidRPr="00C80500" w:rsidRDefault="00E31A8E" w:rsidP="00A614CA">
      <w:pPr>
        <w:rPr>
          <w:b/>
        </w:rPr>
      </w:pPr>
      <w:r>
        <w:t>2b.</w:t>
      </w:r>
      <w:r w:rsidR="00E811AE">
        <w:t xml:space="preserve"> Take the 2</w:t>
      </w:r>
      <w:r w:rsidR="00E811AE" w:rsidRPr="00E811AE">
        <w:rPr>
          <w:vertAlign w:val="superscript"/>
        </w:rPr>
        <w:t>nd</w:t>
      </w:r>
      <w:r w:rsidR="00E811AE">
        <w:t xml:space="preserve"> strand synthesis reaction buffer out of the freezer and thaw on ice.</w:t>
      </w:r>
      <w:r w:rsidR="006C2F97">
        <w:t xml:space="preserve">  </w:t>
      </w:r>
      <w:r w:rsidR="006C2F97" w:rsidRPr="00C80500">
        <w:rPr>
          <w:b/>
        </w:rPr>
        <w:t>Leave the enzyme in the freezer.</w:t>
      </w:r>
    </w:p>
    <w:p w14:paraId="33D1FF89" w14:textId="77777777" w:rsidR="00E31A8E" w:rsidRDefault="00E31A8E" w:rsidP="00A614CA"/>
    <w:p w14:paraId="1099F688" w14:textId="614DCEB1" w:rsidR="00CF6573" w:rsidRPr="00E811AE" w:rsidRDefault="00E31A8E" w:rsidP="00A614CA">
      <w:pPr>
        <w:rPr>
          <w:b/>
        </w:rPr>
      </w:pPr>
      <w:r>
        <w:t>3</w:t>
      </w:r>
      <w:r w:rsidR="00CF6573">
        <w:t>. After incubation, immediately perform second strand cDNA synthesis.</w:t>
      </w:r>
    </w:p>
    <w:p w14:paraId="667DDA40" w14:textId="77777777" w:rsidR="00B55E78" w:rsidRDefault="00B55E78" w:rsidP="00A614CA">
      <w:pPr>
        <w:rPr>
          <w:b/>
          <w:i/>
          <w:u w:val="single"/>
        </w:rPr>
      </w:pPr>
    </w:p>
    <w:p w14:paraId="1D631180" w14:textId="77777777" w:rsidR="00CF6573" w:rsidRDefault="00CF6573" w:rsidP="00A614CA"/>
    <w:p w14:paraId="052AA797" w14:textId="5860665F" w:rsidR="00B55E78" w:rsidRPr="00B55E78" w:rsidRDefault="00B55E78" w:rsidP="00A614CA">
      <w:pPr>
        <w:rPr>
          <w:b/>
          <w:sz w:val="28"/>
          <w:szCs w:val="28"/>
        </w:rPr>
      </w:pPr>
      <w:r w:rsidRPr="00B55E78">
        <w:rPr>
          <w:b/>
          <w:sz w:val="28"/>
          <w:szCs w:val="28"/>
        </w:rPr>
        <w:t>1.4 Perform Second Strand cDNA synthesis:</w:t>
      </w:r>
    </w:p>
    <w:p w14:paraId="3B78B931" w14:textId="2281B7FA" w:rsidR="00656619" w:rsidRDefault="00C80500" w:rsidP="00A614CA">
      <w:r>
        <w:t>1</w:t>
      </w:r>
      <w:r w:rsidR="00E811AE">
        <w:t>a</w:t>
      </w:r>
      <w:r w:rsidR="00656619" w:rsidRPr="00E811AE">
        <w:t>.</w:t>
      </w:r>
      <w:r w:rsidR="00656619" w:rsidRPr="00656619">
        <w:rPr>
          <w:b/>
        </w:rPr>
        <w:t xml:space="preserve"> Second Strand cDNA Synthesis:</w:t>
      </w:r>
      <w:r w:rsidR="00656619">
        <w:t xml:space="preserve"> Create </w:t>
      </w:r>
      <w:proofErr w:type="spellStart"/>
      <w:r w:rsidR="00656619">
        <w:t>mastermix</w:t>
      </w:r>
      <w:proofErr w:type="spellEnd"/>
      <w:r w:rsidR="00656619">
        <w:t xml:space="preserve"> and add </w:t>
      </w:r>
      <w:proofErr w:type="spellStart"/>
      <w:r w:rsidR="00656619">
        <w:t>the</w:t>
      </w:r>
      <w:proofErr w:type="spellEnd"/>
      <w:r w:rsidR="00656619">
        <w:t xml:space="preserve"> to the First Strand Synthesis Reaction </w:t>
      </w:r>
    </w:p>
    <w:tbl>
      <w:tblPr>
        <w:tblStyle w:val="TableGrid"/>
        <w:tblW w:w="9468" w:type="dxa"/>
        <w:tblLayout w:type="fixed"/>
        <w:tblLook w:val="04A0" w:firstRow="1" w:lastRow="0" w:firstColumn="1" w:lastColumn="0" w:noHBand="0" w:noVBand="1"/>
      </w:tblPr>
      <w:tblGrid>
        <w:gridCol w:w="4698"/>
        <w:gridCol w:w="1170"/>
        <w:gridCol w:w="1800"/>
        <w:gridCol w:w="1800"/>
      </w:tblGrid>
      <w:tr w:rsidR="00656619" w14:paraId="44A94DBA" w14:textId="77777777" w:rsidTr="00656619">
        <w:tc>
          <w:tcPr>
            <w:tcW w:w="4698" w:type="dxa"/>
            <w:vAlign w:val="center"/>
          </w:tcPr>
          <w:p w14:paraId="4A812EDA" w14:textId="77777777" w:rsidR="00656619" w:rsidRPr="0080258E" w:rsidRDefault="00656619" w:rsidP="00656619">
            <w:pPr>
              <w:rPr>
                <w:b/>
                <w:i/>
              </w:rPr>
            </w:pPr>
            <w:r w:rsidRPr="0080258E">
              <w:rPr>
                <w:b/>
                <w:i/>
              </w:rPr>
              <w:t>Component:</w:t>
            </w:r>
          </w:p>
        </w:tc>
        <w:tc>
          <w:tcPr>
            <w:tcW w:w="1170" w:type="dxa"/>
            <w:vAlign w:val="center"/>
          </w:tcPr>
          <w:p w14:paraId="58EF47EC" w14:textId="77777777" w:rsidR="00656619" w:rsidRPr="0080258E" w:rsidRDefault="00656619" w:rsidP="00656619">
            <w:pPr>
              <w:jc w:val="center"/>
              <w:rPr>
                <w:b/>
                <w:i/>
              </w:rPr>
            </w:pPr>
            <w:r w:rsidRPr="0080258E">
              <w:rPr>
                <w:b/>
                <w:i/>
              </w:rPr>
              <w:t>Vol</w:t>
            </w:r>
            <w:r>
              <w:rPr>
                <w:b/>
                <w:i/>
              </w:rPr>
              <w:t>ume</w:t>
            </w:r>
            <w:r w:rsidRPr="0080258E">
              <w:rPr>
                <w:b/>
                <w:i/>
              </w:rPr>
              <w:t>/Sample</w:t>
            </w:r>
          </w:p>
        </w:tc>
        <w:tc>
          <w:tcPr>
            <w:tcW w:w="1800" w:type="dxa"/>
            <w:vAlign w:val="center"/>
          </w:tcPr>
          <w:p w14:paraId="6EA703B2" w14:textId="5F219E8B" w:rsidR="00656619" w:rsidRPr="0080258E" w:rsidRDefault="00656619" w:rsidP="00B51D11">
            <w:pPr>
              <w:jc w:val="center"/>
              <w:rPr>
                <w:b/>
                <w:i/>
              </w:rPr>
            </w:pPr>
            <w:r w:rsidRPr="0080258E">
              <w:rPr>
                <w:b/>
                <w:i/>
              </w:rPr>
              <w:t>No. samples</w:t>
            </w:r>
            <w:r>
              <w:rPr>
                <w:b/>
                <w:i/>
              </w:rPr>
              <w:t>(</w:t>
            </w:r>
            <w:r w:rsidR="00E811AE">
              <w:rPr>
                <w:b/>
                <w:i/>
              </w:rPr>
              <w:t>+2</w:t>
            </w:r>
            <w:r>
              <w:rPr>
                <w:b/>
                <w:i/>
              </w:rPr>
              <w:t>)</w:t>
            </w:r>
          </w:p>
        </w:tc>
        <w:tc>
          <w:tcPr>
            <w:tcW w:w="1800" w:type="dxa"/>
            <w:vAlign w:val="center"/>
          </w:tcPr>
          <w:p w14:paraId="1845B123" w14:textId="77777777" w:rsidR="00656619" w:rsidRPr="0080258E" w:rsidRDefault="00656619" w:rsidP="00656619">
            <w:pPr>
              <w:jc w:val="center"/>
              <w:rPr>
                <w:b/>
                <w:i/>
              </w:rPr>
            </w:pPr>
            <w:r w:rsidRPr="0080258E">
              <w:rPr>
                <w:b/>
                <w:i/>
              </w:rPr>
              <w:t xml:space="preserve">Total to add for </w:t>
            </w:r>
            <w:proofErr w:type="spellStart"/>
            <w:r w:rsidRPr="0080258E">
              <w:rPr>
                <w:b/>
                <w:i/>
              </w:rPr>
              <w:t>MasterMix</w:t>
            </w:r>
            <w:proofErr w:type="spellEnd"/>
          </w:p>
        </w:tc>
      </w:tr>
      <w:tr w:rsidR="00656619" w14:paraId="7A402537" w14:textId="77777777" w:rsidTr="00656619">
        <w:tc>
          <w:tcPr>
            <w:tcW w:w="4698" w:type="dxa"/>
            <w:vAlign w:val="center"/>
          </w:tcPr>
          <w:p w14:paraId="2E17B363" w14:textId="5D6A077D" w:rsidR="00656619" w:rsidRDefault="00656619" w:rsidP="00656619">
            <w:r>
              <w:t>Nuclease-free H</w:t>
            </w:r>
            <w:r>
              <w:rPr>
                <w:vertAlign w:val="subscript"/>
              </w:rPr>
              <w:t>2</w:t>
            </w:r>
            <w:r>
              <w:t>0</w:t>
            </w:r>
          </w:p>
        </w:tc>
        <w:tc>
          <w:tcPr>
            <w:tcW w:w="1170" w:type="dxa"/>
            <w:vAlign w:val="center"/>
          </w:tcPr>
          <w:p w14:paraId="5E499622" w14:textId="47AE25A5" w:rsidR="00656619" w:rsidRDefault="00656619" w:rsidP="00656619">
            <w:pPr>
              <w:jc w:val="center"/>
            </w:pPr>
            <w:r>
              <w:t>24ul</w:t>
            </w:r>
          </w:p>
        </w:tc>
        <w:tc>
          <w:tcPr>
            <w:tcW w:w="1800" w:type="dxa"/>
            <w:vAlign w:val="center"/>
          </w:tcPr>
          <w:p w14:paraId="481186E5" w14:textId="77777777" w:rsidR="00656619" w:rsidRDefault="00656619" w:rsidP="00656619">
            <w:pPr>
              <w:jc w:val="center"/>
            </w:pPr>
          </w:p>
        </w:tc>
        <w:tc>
          <w:tcPr>
            <w:tcW w:w="1800" w:type="dxa"/>
            <w:vAlign w:val="center"/>
          </w:tcPr>
          <w:p w14:paraId="6370D249" w14:textId="77777777" w:rsidR="00656619" w:rsidRDefault="00656619" w:rsidP="00656619">
            <w:pPr>
              <w:jc w:val="center"/>
            </w:pPr>
          </w:p>
        </w:tc>
      </w:tr>
      <w:tr w:rsidR="00656619" w14:paraId="71577C53" w14:textId="77777777" w:rsidTr="00656619">
        <w:tc>
          <w:tcPr>
            <w:tcW w:w="4698" w:type="dxa"/>
            <w:vAlign w:val="center"/>
          </w:tcPr>
          <w:p w14:paraId="09E0A200" w14:textId="402FF044" w:rsidR="00656619" w:rsidRDefault="00656619" w:rsidP="00656619">
            <w:r>
              <w:t xml:space="preserve">Second Strand Synthesis Reaction Buffer </w:t>
            </w:r>
            <w:r w:rsidR="00C80500">
              <w:t xml:space="preserve">with </w:t>
            </w:r>
            <w:proofErr w:type="spellStart"/>
            <w:r w:rsidR="00C80500">
              <w:t>dUTP</w:t>
            </w:r>
            <w:proofErr w:type="spellEnd"/>
            <w:r w:rsidR="00C80500">
              <w:t xml:space="preserve"> Mix (10x) -</w:t>
            </w:r>
            <w:r>
              <w:t>orange)</w:t>
            </w:r>
          </w:p>
        </w:tc>
        <w:tc>
          <w:tcPr>
            <w:tcW w:w="1170" w:type="dxa"/>
            <w:vAlign w:val="center"/>
          </w:tcPr>
          <w:p w14:paraId="09B38696" w14:textId="0FCAEB48" w:rsidR="00656619" w:rsidRDefault="00656619" w:rsidP="00656619">
            <w:pPr>
              <w:jc w:val="center"/>
            </w:pPr>
            <w:r>
              <w:t>4ul</w:t>
            </w:r>
          </w:p>
        </w:tc>
        <w:tc>
          <w:tcPr>
            <w:tcW w:w="1800" w:type="dxa"/>
            <w:vAlign w:val="center"/>
          </w:tcPr>
          <w:p w14:paraId="473EDEE4" w14:textId="77777777" w:rsidR="00656619" w:rsidRDefault="00656619" w:rsidP="00656619">
            <w:pPr>
              <w:jc w:val="center"/>
            </w:pPr>
          </w:p>
        </w:tc>
        <w:tc>
          <w:tcPr>
            <w:tcW w:w="1800" w:type="dxa"/>
            <w:vAlign w:val="center"/>
          </w:tcPr>
          <w:p w14:paraId="51F9A5B9" w14:textId="77777777" w:rsidR="00656619" w:rsidRDefault="00656619" w:rsidP="00656619">
            <w:pPr>
              <w:jc w:val="center"/>
            </w:pPr>
          </w:p>
        </w:tc>
      </w:tr>
      <w:tr w:rsidR="00656619" w14:paraId="3EA96907" w14:textId="77777777" w:rsidTr="00656619">
        <w:trPr>
          <w:trHeight w:val="90"/>
        </w:trPr>
        <w:tc>
          <w:tcPr>
            <w:tcW w:w="4698" w:type="dxa"/>
            <w:vAlign w:val="center"/>
          </w:tcPr>
          <w:p w14:paraId="44497F5A" w14:textId="7C7E288D" w:rsidR="00656619" w:rsidRPr="00A31482" w:rsidRDefault="00656619" w:rsidP="00656619">
            <w:r>
              <w:t>Second Strand Synthesis Enzyme Mix (orange)</w:t>
            </w:r>
            <w:r w:rsidR="00CF6573">
              <w:t xml:space="preserve"> </w:t>
            </w:r>
            <w:r w:rsidR="00CF6573" w:rsidRPr="00D2167A">
              <w:rPr>
                <w:i/>
              </w:rPr>
              <w:t>*this is fragile</w:t>
            </w:r>
            <w:r w:rsidR="00D2167A">
              <w:rPr>
                <w:i/>
              </w:rPr>
              <w:t xml:space="preserve"> – gentle pipette</w:t>
            </w:r>
          </w:p>
        </w:tc>
        <w:tc>
          <w:tcPr>
            <w:tcW w:w="1170" w:type="dxa"/>
            <w:vAlign w:val="center"/>
          </w:tcPr>
          <w:p w14:paraId="52A77BA2" w14:textId="76B0F3B5" w:rsidR="00656619" w:rsidRDefault="00656619" w:rsidP="00656619">
            <w:pPr>
              <w:jc w:val="center"/>
            </w:pPr>
            <w:r>
              <w:t>2ul</w:t>
            </w:r>
          </w:p>
        </w:tc>
        <w:tc>
          <w:tcPr>
            <w:tcW w:w="1800" w:type="dxa"/>
            <w:vAlign w:val="center"/>
          </w:tcPr>
          <w:p w14:paraId="7E3ECAD1" w14:textId="77777777" w:rsidR="00656619" w:rsidRDefault="00656619" w:rsidP="00656619">
            <w:pPr>
              <w:jc w:val="center"/>
            </w:pPr>
          </w:p>
        </w:tc>
        <w:tc>
          <w:tcPr>
            <w:tcW w:w="1800" w:type="dxa"/>
            <w:vAlign w:val="center"/>
          </w:tcPr>
          <w:p w14:paraId="49F7B361" w14:textId="77777777" w:rsidR="00656619" w:rsidRDefault="00656619" w:rsidP="00656619">
            <w:pPr>
              <w:jc w:val="center"/>
            </w:pPr>
          </w:p>
        </w:tc>
      </w:tr>
    </w:tbl>
    <w:p w14:paraId="03C33E72" w14:textId="4A43A1BE" w:rsidR="0080258E" w:rsidRPr="00A614CA" w:rsidRDefault="00656619" w:rsidP="00A614CA">
      <w:pPr>
        <w:rPr>
          <w:b/>
          <w:i/>
          <w:u w:val="single"/>
        </w:rPr>
      </w:pPr>
      <w:r>
        <w:lastRenderedPageBreak/>
        <w:tab/>
      </w:r>
      <w:r>
        <w:tab/>
      </w:r>
      <w:r>
        <w:tab/>
      </w:r>
      <w:r>
        <w:tab/>
      </w:r>
      <w:r>
        <w:tab/>
      </w:r>
      <w:r>
        <w:tab/>
      </w:r>
      <w:r>
        <w:tab/>
      </w:r>
      <w:r>
        <w:tab/>
      </w:r>
      <w:r w:rsidRPr="00BB6BCE">
        <w:rPr>
          <w:b/>
          <w:i/>
        </w:rPr>
        <w:t xml:space="preserve">Total Volume of MM: </w:t>
      </w:r>
      <w:r>
        <w:rPr>
          <w:b/>
          <w:i/>
        </w:rPr>
        <w:t xml:space="preserve"> </w:t>
      </w:r>
      <w:r>
        <w:rPr>
          <w:b/>
          <w:i/>
          <w:u w:val="single"/>
        </w:rPr>
        <w:tab/>
      </w:r>
      <w:r w:rsidR="00E811AE">
        <w:rPr>
          <w:b/>
          <w:i/>
          <w:u w:val="single"/>
        </w:rPr>
        <w:tab/>
      </w:r>
    </w:p>
    <w:p w14:paraId="497E670F" w14:textId="6F25DF8C" w:rsidR="00B51D11" w:rsidRDefault="00C80500">
      <w:pPr>
        <w:rPr>
          <w:b/>
          <w:i/>
        </w:rPr>
      </w:pPr>
      <w:r>
        <w:t>1</w:t>
      </w:r>
      <w:r w:rsidR="00E811AE">
        <w:t xml:space="preserve">b. </w:t>
      </w:r>
      <w:r w:rsidR="00E811AE">
        <w:rPr>
          <w:b/>
        </w:rPr>
        <w:t xml:space="preserve">Add 30ul to each well. </w:t>
      </w:r>
      <w:r w:rsidR="000A4A62">
        <w:rPr>
          <w:b/>
          <w:i/>
        </w:rPr>
        <w:t xml:space="preserve">Can use </w:t>
      </w:r>
      <w:del w:id="37" w:author="Shreya Banerjee" w:date="2019-01-16T14:22:00Z">
        <w:r w:rsidR="000A4A62" w:rsidDel="00C666AC">
          <w:rPr>
            <w:b/>
            <w:i/>
          </w:rPr>
          <w:delText>multichannel</w:delText>
        </w:r>
      </w:del>
      <w:ins w:id="38" w:author="Shreya Banerjee" w:date="2019-01-16T14:22:00Z">
        <w:r w:rsidR="00C666AC">
          <w:rPr>
            <w:b/>
            <w:i/>
          </w:rPr>
          <w:t>repeater</w:t>
        </w:r>
      </w:ins>
      <w:bookmarkStart w:id="39" w:name="_GoBack"/>
      <w:bookmarkEnd w:id="39"/>
      <w:r w:rsidR="000A4A62">
        <w:rPr>
          <w:b/>
          <w:i/>
        </w:rPr>
        <w:t xml:space="preserve">. </w:t>
      </w:r>
      <w:r w:rsidR="00E811AE" w:rsidRPr="00B51D11">
        <w:rPr>
          <w:b/>
          <w:i/>
        </w:rPr>
        <w:t>Samples on ice block while pipetting</w:t>
      </w:r>
      <w:r w:rsidR="00E811AE">
        <w:rPr>
          <w:b/>
          <w:i/>
        </w:rPr>
        <w:t>.</w:t>
      </w:r>
    </w:p>
    <w:p w14:paraId="33792250" w14:textId="77777777" w:rsidR="00C80500" w:rsidRDefault="00C80500"/>
    <w:p w14:paraId="06187A8B" w14:textId="58B34526" w:rsidR="00336839" w:rsidRDefault="00C80500">
      <w:r>
        <w:t>2</w:t>
      </w:r>
      <w:r w:rsidR="00336839">
        <w:t>a.</w:t>
      </w:r>
      <w:r w:rsidR="00656619">
        <w:t xml:space="preserve"> Mix thoroughly by </w:t>
      </w:r>
      <w:r w:rsidR="00656619" w:rsidRPr="00B51D11">
        <w:rPr>
          <w:b/>
          <w:i/>
        </w:rPr>
        <w:t>gentle pipette</w:t>
      </w:r>
      <w:r w:rsidR="00656619">
        <w:t xml:space="preserve"> mixing</w:t>
      </w:r>
      <w:r w:rsidR="00B51D11">
        <w:t>, quick spin up to 1000rpm (STOP when gets to 10</w:t>
      </w:r>
      <w:r w:rsidR="00336839">
        <w:t>00rpm) on large centrifuge.</w:t>
      </w:r>
    </w:p>
    <w:p w14:paraId="7070B3F2" w14:textId="77777777" w:rsidR="00C80500" w:rsidRDefault="00C80500"/>
    <w:p w14:paraId="52F4CF46" w14:textId="0B754803" w:rsidR="00656619" w:rsidRPr="00A155D8" w:rsidRDefault="00C80500">
      <w:r>
        <w:t>3a</w:t>
      </w:r>
      <w:r w:rsidR="00336839">
        <w:t>. I</w:t>
      </w:r>
      <w:r w:rsidR="00656619">
        <w:t xml:space="preserve">ncubate on thermal cycler for </w:t>
      </w:r>
      <w:r w:rsidR="00656619" w:rsidRPr="00656619">
        <w:rPr>
          <w:b/>
        </w:rPr>
        <w:t>1 hour at 16</w:t>
      </w:r>
      <w:r w:rsidR="00656619" w:rsidRPr="00656619">
        <w:rPr>
          <w:rFonts w:ascii="Cambria" w:hAnsi="Cambria"/>
          <w:b/>
        </w:rPr>
        <w:t>°</w:t>
      </w:r>
      <w:r w:rsidR="00656619" w:rsidRPr="00656619">
        <w:rPr>
          <w:b/>
        </w:rPr>
        <w:t xml:space="preserve">C, with heated lid set at </w:t>
      </w:r>
      <w:r w:rsidR="00656619" w:rsidRPr="00656619">
        <w:rPr>
          <w:rFonts w:ascii="Cambria" w:hAnsi="Cambria"/>
          <w:b/>
        </w:rPr>
        <w:t>≤</w:t>
      </w:r>
      <w:r w:rsidR="00656619" w:rsidRPr="00656619">
        <w:rPr>
          <w:b/>
        </w:rPr>
        <w:t>40</w:t>
      </w:r>
      <w:r w:rsidR="00656619" w:rsidRPr="00656619">
        <w:rPr>
          <w:rFonts w:ascii="Cambria" w:hAnsi="Cambria"/>
          <w:b/>
        </w:rPr>
        <w:t>°</w:t>
      </w:r>
      <w:r w:rsidR="00656619" w:rsidRPr="00656619">
        <w:rPr>
          <w:b/>
        </w:rPr>
        <w:t>C</w:t>
      </w:r>
      <w:r w:rsidR="00A155D8">
        <w:rPr>
          <w:i/>
        </w:rPr>
        <w:t xml:space="preserve"> </w:t>
      </w:r>
      <w:r w:rsidR="00A155D8">
        <w:t>(program: “</w:t>
      </w:r>
      <w:r w:rsidR="00A155D8" w:rsidRPr="00A155D8">
        <w:rPr>
          <w:b/>
          <w:i/>
        </w:rPr>
        <w:t>NEB2NDST</w:t>
      </w:r>
      <w:r w:rsidR="00A155D8">
        <w:t>”)</w:t>
      </w:r>
    </w:p>
    <w:p w14:paraId="011E0E0F" w14:textId="77777777" w:rsidR="00947163" w:rsidRDefault="00947163"/>
    <w:p w14:paraId="790E0DDE" w14:textId="3612FA74" w:rsidR="00947163" w:rsidRDefault="00C80500">
      <w:r>
        <w:t>3b</w:t>
      </w:r>
      <w:r w:rsidR="007E7854">
        <w:t xml:space="preserve">. Remove </w:t>
      </w:r>
      <w:proofErr w:type="spellStart"/>
      <w:r w:rsidR="007E7854">
        <w:t>Ampure</w:t>
      </w:r>
      <w:proofErr w:type="spellEnd"/>
      <w:r w:rsidR="007E7854">
        <w:t xml:space="preserve"> XP beads from 4</w:t>
      </w:r>
      <w:r w:rsidR="007E7854" w:rsidRPr="00A155D8">
        <w:rPr>
          <w:vertAlign w:val="superscript"/>
        </w:rPr>
        <w:t>o</w:t>
      </w:r>
      <w:r w:rsidR="007E7854">
        <w:t>C and let equilibrate to room temp (usually 30 min)</w:t>
      </w:r>
      <w:r w:rsidR="000A4A62">
        <w:t xml:space="preserve">. </w:t>
      </w:r>
    </w:p>
    <w:p w14:paraId="3A477A42" w14:textId="77777777" w:rsidR="00B51D11" w:rsidRDefault="00B51D11"/>
    <w:p w14:paraId="7F066263" w14:textId="77777777" w:rsidR="00CF6573" w:rsidRDefault="00CF6573"/>
    <w:p w14:paraId="2243C38B" w14:textId="394FAEC3" w:rsidR="00947163" w:rsidRDefault="00B55E78">
      <w:pPr>
        <w:rPr>
          <w:b/>
          <w:sz w:val="28"/>
          <w:szCs w:val="28"/>
        </w:rPr>
      </w:pPr>
      <w:r>
        <w:rPr>
          <w:b/>
          <w:sz w:val="28"/>
          <w:szCs w:val="28"/>
        </w:rPr>
        <w:t xml:space="preserve">1.5 </w:t>
      </w:r>
      <w:r w:rsidR="00656619" w:rsidRPr="00B55E78">
        <w:rPr>
          <w:b/>
          <w:sz w:val="28"/>
          <w:szCs w:val="28"/>
        </w:rPr>
        <w:t xml:space="preserve">Purify the Double-stranded cDNA using 1.8X </w:t>
      </w:r>
      <w:proofErr w:type="spellStart"/>
      <w:r w:rsidR="00656619" w:rsidRPr="00B55E78">
        <w:rPr>
          <w:b/>
          <w:sz w:val="28"/>
          <w:szCs w:val="28"/>
        </w:rPr>
        <w:t>Agencourt</w:t>
      </w:r>
      <w:proofErr w:type="spellEnd"/>
      <w:r w:rsidR="00656619" w:rsidRPr="00B55E78">
        <w:rPr>
          <w:b/>
          <w:sz w:val="28"/>
          <w:szCs w:val="28"/>
        </w:rPr>
        <w:t xml:space="preserve"> </w:t>
      </w:r>
      <w:proofErr w:type="spellStart"/>
      <w:r w:rsidR="00656619" w:rsidRPr="00B55E78">
        <w:rPr>
          <w:b/>
          <w:sz w:val="28"/>
          <w:szCs w:val="28"/>
        </w:rPr>
        <w:t>AMPure</w:t>
      </w:r>
      <w:proofErr w:type="spellEnd"/>
      <w:r w:rsidR="00656619" w:rsidRPr="00B55E78">
        <w:rPr>
          <w:b/>
          <w:sz w:val="28"/>
          <w:szCs w:val="28"/>
        </w:rPr>
        <w:t xml:space="preserve"> Beads</w:t>
      </w:r>
      <w:r>
        <w:rPr>
          <w:b/>
          <w:sz w:val="28"/>
          <w:szCs w:val="28"/>
        </w:rPr>
        <w:t>:</w:t>
      </w:r>
    </w:p>
    <w:p w14:paraId="6BEC0227" w14:textId="77777777" w:rsidR="00FA3699" w:rsidRDefault="00947163">
      <w:pPr>
        <w:rPr>
          <w:ins w:id="40" w:author="Shreya Banerjee" w:date="2018-06-22T15:34:00Z"/>
        </w:rPr>
      </w:pPr>
      <w:r>
        <w:t xml:space="preserve">1. Vortex </w:t>
      </w:r>
      <w:proofErr w:type="spellStart"/>
      <w:r>
        <w:t>AMPure</w:t>
      </w:r>
      <w:proofErr w:type="spellEnd"/>
      <w:r>
        <w:t xml:space="preserve"> XP beads to Resuspend.</w:t>
      </w:r>
      <w:ins w:id="41" w:author="Shreya Banerjee" w:date="2018-06-22T15:33:00Z">
        <w:r w:rsidR="00FA3699">
          <w:t xml:space="preserve"> </w:t>
        </w:r>
      </w:ins>
    </w:p>
    <w:p w14:paraId="32A8F0D5" w14:textId="77777777" w:rsidR="00FA3699" w:rsidRDefault="00FA3699">
      <w:pPr>
        <w:rPr>
          <w:ins w:id="42" w:author="Shreya Banerjee" w:date="2018-06-22T15:34:00Z"/>
        </w:rPr>
      </w:pPr>
    </w:p>
    <w:p w14:paraId="683A4D81" w14:textId="417075F4" w:rsidR="00947163" w:rsidRPr="00FA3699" w:rsidRDefault="00FA3699">
      <w:pPr>
        <w:rPr>
          <w:i/>
        </w:rPr>
      </w:pPr>
      <w:ins w:id="43" w:author="Shreya Banerjee" w:date="2018-06-22T15:34:00Z">
        <w:r w:rsidRPr="00FA3699">
          <w:rPr>
            <w:i/>
          </w:rPr>
          <w:t xml:space="preserve">Note: </w:t>
        </w:r>
      </w:ins>
      <w:ins w:id="44" w:author="Shreya Banerjee" w:date="2018-06-22T15:33:00Z">
        <w:r w:rsidRPr="00FA3699">
          <w:rPr>
            <w:i/>
          </w:rPr>
          <w:t xml:space="preserve">May need to invert tube, or even pipette mix to make sure beads not stuck to bottom </w:t>
        </w:r>
      </w:ins>
      <w:ins w:id="45" w:author="Shreya Banerjee" w:date="2018-06-22T15:50:00Z">
        <w:r w:rsidR="00EB7B1C">
          <w:rPr>
            <w:i/>
          </w:rPr>
          <w:t xml:space="preserve">of 1.5ml tube </w:t>
        </w:r>
      </w:ins>
      <w:ins w:id="46" w:author="Shreya Banerjee" w:date="2018-06-22T15:33:00Z">
        <w:r w:rsidRPr="00FA3699">
          <w:rPr>
            <w:i/>
          </w:rPr>
          <w:t>and fully in solution! When making new aliqu</w:t>
        </w:r>
      </w:ins>
      <w:ins w:id="47" w:author="Shreya Banerjee" w:date="2018-06-22T15:34:00Z">
        <w:r w:rsidRPr="00FA3699">
          <w:rPr>
            <w:i/>
          </w:rPr>
          <w:t>ots make sure bottom of stock bottle is not covered with beads</w:t>
        </w:r>
      </w:ins>
      <w:ins w:id="48" w:author="Shreya Banerjee" w:date="2018-06-22T15:51:00Z">
        <w:r w:rsidR="00EB7B1C">
          <w:rPr>
            <w:i/>
          </w:rPr>
          <w:t xml:space="preserve"> by inverting bottle several times and visually confirming no beads stuck to bottom.</w:t>
        </w:r>
      </w:ins>
      <w:ins w:id="49" w:author="Shreya Banerjee" w:date="2018-06-22T15:34:00Z">
        <w:r w:rsidRPr="00FA3699">
          <w:rPr>
            <w:i/>
          </w:rPr>
          <w:t xml:space="preserve"> </w:t>
        </w:r>
      </w:ins>
    </w:p>
    <w:p w14:paraId="123A5FD2" w14:textId="77777777" w:rsidR="00947163" w:rsidRDefault="00947163"/>
    <w:p w14:paraId="43C7B0BD" w14:textId="77777777" w:rsidR="00947163" w:rsidRDefault="00947163">
      <w:r>
        <w:t xml:space="preserve">2. </w:t>
      </w:r>
      <w:r w:rsidRPr="0068042A">
        <w:rPr>
          <w:b/>
        </w:rPr>
        <w:t>Add 72ul (1.</w:t>
      </w:r>
      <w:r w:rsidRPr="002540B7">
        <w:rPr>
          <w:b/>
        </w:rPr>
        <w:t xml:space="preserve">8X) of resuspended </w:t>
      </w:r>
      <w:proofErr w:type="spellStart"/>
      <w:r w:rsidRPr="002540B7">
        <w:rPr>
          <w:b/>
        </w:rPr>
        <w:t>AMPure</w:t>
      </w:r>
      <w:proofErr w:type="spellEnd"/>
      <w:r w:rsidRPr="002540B7">
        <w:rPr>
          <w:b/>
        </w:rPr>
        <w:t xml:space="preserve"> XP beads</w:t>
      </w:r>
      <w:r>
        <w:t xml:space="preserve"> to each well of the second strand synthesis reaction. Mix well on a vortex mixer or by pipette mixing (10x).</w:t>
      </w:r>
    </w:p>
    <w:p w14:paraId="079E8B79" w14:textId="77777777" w:rsidR="00947163" w:rsidRDefault="00947163"/>
    <w:p w14:paraId="45F1F908" w14:textId="2FB76569" w:rsidR="00947163" w:rsidRDefault="00947163">
      <w:pPr>
        <w:rPr>
          <w:b/>
        </w:rPr>
      </w:pPr>
      <w:r>
        <w:t>3</w:t>
      </w:r>
      <w:r w:rsidR="000D53A4">
        <w:t>a.</w:t>
      </w:r>
      <w:r>
        <w:t xml:space="preserve"> Incubate at room temperature for </w:t>
      </w:r>
      <w:r w:rsidRPr="00947163">
        <w:rPr>
          <w:b/>
        </w:rPr>
        <w:t>5 minutes.</w:t>
      </w:r>
    </w:p>
    <w:p w14:paraId="29BA27F7" w14:textId="77777777" w:rsidR="000D53A4" w:rsidRDefault="000D53A4">
      <w:pPr>
        <w:rPr>
          <w:b/>
        </w:rPr>
      </w:pPr>
    </w:p>
    <w:p w14:paraId="659BF8C2" w14:textId="3F82A719" w:rsidR="000D53A4" w:rsidRPr="000D53A4" w:rsidRDefault="000D53A4">
      <w:r w:rsidRPr="000D53A4">
        <w:t xml:space="preserve">3b. </w:t>
      </w:r>
      <w:r>
        <w:t xml:space="preserve"> Prepare fresh 80% ethanol</w:t>
      </w:r>
      <w:ins w:id="50" w:author="Shreya Banerjee" w:date="2018-06-22T15:34:00Z">
        <w:r w:rsidR="00FA3699">
          <w:t xml:space="preserve"> (</w:t>
        </w:r>
      </w:ins>
      <w:ins w:id="51" w:author="Shreya Banerjee" w:date="2018-06-22T15:35:00Z">
        <w:r w:rsidR="00FA3699">
          <w:t>full two</w:t>
        </w:r>
      </w:ins>
      <w:ins w:id="52" w:author="Shreya Banerjee" w:date="2018-06-22T17:31:00Z">
        <w:r w:rsidR="00C06F3D">
          <w:t>-</w:t>
        </w:r>
      </w:ins>
      <w:ins w:id="53" w:author="Shreya Banerjee" w:date="2018-06-22T15:35:00Z">
        <w:r w:rsidR="00FA3699">
          <w:t>day protocol</w:t>
        </w:r>
      </w:ins>
      <w:ins w:id="54" w:author="Shreya Banerjee" w:date="2018-06-22T15:34:00Z">
        <w:r w:rsidR="00FA3699">
          <w:t xml:space="preserve"> re</w:t>
        </w:r>
      </w:ins>
      <w:ins w:id="55" w:author="Shreya Banerjee" w:date="2018-06-22T15:35:00Z">
        <w:r w:rsidR="00FA3699">
          <w:t>quires 1.6ml of 80% ethanol per sample)</w:t>
        </w:r>
      </w:ins>
    </w:p>
    <w:p w14:paraId="2379487B" w14:textId="77777777" w:rsidR="000D53A4" w:rsidRPr="000D53A4" w:rsidRDefault="000D53A4"/>
    <w:p w14:paraId="334DFBDB" w14:textId="77777777" w:rsidR="000D53A4" w:rsidRDefault="000D53A4" w:rsidP="000D53A4">
      <w:pPr>
        <w:rPr>
          <w:i/>
        </w:rPr>
      </w:pPr>
      <w:r>
        <w:rPr>
          <w:i/>
        </w:rPr>
        <w:t xml:space="preserve">Total 80% ethanol needed: </w:t>
      </w:r>
      <w:r>
        <w:rPr>
          <w:i/>
        </w:rPr>
        <w:softHyphen/>
      </w:r>
      <w:r>
        <w:rPr>
          <w:i/>
        </w:rPr>
        <w:softHyphen/>
      </w:r>
      <w:r>
        <w:rPr>
          <w:i/>
        </w:rPr>
        <w:softHyphen/>
      </w:r>
      <w:r>
        <w:rPr>
          <w:i/>
        </w:rPr>
        <w:softHyphen/>
      </w:r>
      <w:r>
        <w:rPr>
          <w:i/>
        </w:rPr>
        <w:softHyphen/>
      </w:r>
      <w:r>
        <w:rPr>
          <w:i/>
        </w:rPr>
        <w:softHyphen/>
      </w:r>
      <w:r>
        <w:rPr>
          <w:i/>
        </w:rPr>
        <w:softHyphen/>
        <w:t xml:space="preserve"> </w:t>
      </w:r>
      <w:proofErr w:type="gramStart"/>
      <w:r>
        <w:rPr>
          <w:i/>
          <w:u w:val="single"/>
        </w:rPr>
        <w:t>2</w:t>
      </w:r>
      <w:r w:rsidRPr="00947163">
        <w:rPr>
          <w:i/>
          <w:u w:val="single"/>
        </w:rPr>
        <w:t>00</w:t>
      </w:r>
      <w:r>
        <w:rPr>
          <w:i/>
          <w:u w:val="single"/>
        </w:rPr>
        <w:t xml:space="preserve">  </w:t>
      </w:r>
      <w:r>
        <w:rPr>
          <w:i/>
        </w:rPr>
        <w:t>ul</w:t>
      </w:r>
      <w:proofErr w:type="gramEnd"/>
      <w:r>
        <w:rPr>
          <w:i/>
        </w:rPr>
        <w:t xml:space="preserve"> x 2 washes x ______samples =</w:t>
      </w:r>
      <w:r>
        <w:rPr>
          <w:i/>
        </w:rPr>
        <w:softHyphen/>
      </w:r>
      <w:r>
        <w:rPr>
          <w:i/>
        </w:rPr>
        <w:softHyphen/>
      </w:r>
      <w:r>
        <w:rPr>
          <w:i/>
        </w:rPr>
        <w:softHyphen/>
      </w:r>
      <w:r>
        <w:rPr>
          <w:i/>
        </w:rPr>
        <w:softHyphen/>
      </w:r>
      <w:r>
        <w:rPr>
          <w:i/>
        </w:rPr>
        <w:softHyphen/>
      </w:r>
      <w:r>
        <w:rPr>
          <w:i/>
        </w:rPr>
        <w:softHyphen/>
        <w:t>_______ml 80% EtOH</w:t>
      </w:r>
    </w:p>
    <w:p w14:paraId="51C3DFCB" w14:textId="77777777" w:rsidR="000D53A4" w:rsidRPr="00191E73" w:rsidRDefault="000D53A4" w:rsidP="000D53A4">
      <w:pPr>
        <w:rPr>
          <w:i/>
        </w:rPr>
      </w:pPr>
      <w:r w:rsidRPr="00191E73">
        <w:rPr>
          <w:i/>
        </w:rPr>
        <w:t xml:space="preserve">*N.B. The ethanol wash steps for the </w:t>
      </w:r>
      <w:proofErr w:type="spellStart"/>
      <w:r w:rsidRPr="00191E73">
        <w:rPr>
          <w:i/>
        </w:rPr>
        <w:t>AMPure</w:t>
      </w:r>
      <w:proofErr w:type="spellEnd"/>
      <w:r w:rsidRPr="00191E73">
        <w:rPr>
          <w:i/>
        </w:rPr>
        <w:t xml:space="preserve"> remain at 200ul throughout the protocol (not halved like all the other reagents)</w:t>
      </w:r>
    </w:p>
    <w:p w14:paraId="626D436A" w14:textId="77777777" w:rsidR="000D53A4" w:rsidRDefault="000D53A4" w:rsidP="000D53A4">
      <w:pPr>
        <w:rPr>
          <w:i/>
        </w:rPr>
      </w:pPr>
    </w:p>
    <w:p w14:paraId="7EDE5ACA" w14:textId="263A4754" w:rsidR="000D53A4" w:rsidRPr="000D53A4" w:rsidRDefault="000D53A4">
      <w:pPr>
        <w:rPr>
          <w:i/>
        </w:rPr>
      </w:pPr>
      <w:r>
        <w:rPr>
          <w:i/>
        </w:rPr>
        <w:t xml:space="preserve">Can then Back-calculate: _______ml 80% EtOH=_______ml pure EtOH + ____ml water </w:t>
      </w:r>
    </w:p>
    <w:p w14:paraId="5AFD1825" w14:textId="77777777" w:rsidR="00947163" w:rsidRDefault="00947163">
      <w:pPr>
        <w:rPr>
          <w:b/>
          <w:i/>
          <w:u w:val="single"/>
        </w:rPr>
      </w:pPr>
    </w:p>
    <w:p w14:paraId="06872E57" w14:textId="1826DEB3" w:rsidR="00E811AE" w:rsidRPr="000D53A4" w:rsidRDefault="00947163">
      <w:pPr>
        <w:rPr>
          <w:b/>
        </w:rPr>
      </w:pPr>
      <w:r>
        <w:t>4. Quickly spin the plate</w:t>
      </w:r>
      <w:r w:rsidR="00B51D11">
        <w:t xml:space="preserve"> </w:t>
      </w:r>
      <w:r w:rsidR="00B51D11" w:rsidRPr="00B51D11">
        <w:rPr>
          <w:i/>
        </w:rPr>
        <w:t>(in salad spinner)</w:t>
      </w:r>
      <w:r>
        <w:t xml:space="preserve"> to collect any sample on the sides of the wells. Place the plate on the magnetic rack to separate beads from supernatant. </w:t>
      </w:r>
      <w:r w:rsidR="00B55E78">
        <w:t xml:space="preserve">After the solution is clear (~5 minutes), carefully remove and discard the supernatant.  </w:t>
      </w:r>
      <w:r w:rsidR="00B55E78" w:rsidRPr="000D53A4">
        <w:rPr>
          <w:b/>
        </w:rPr>
        <w:t>Be careful not to disturb the beads that contain the DNA targets.</w:t>
      </w:r>
    </w:p>
    <w:p w14:paraId="02EBA140" w14:textId="77777777" w:rsidR="00E811AE" w:rsidRDefault="00E811AE"/>
    <w:p w14:paraId="2EBD9BD6" w14:textId="77777777" w:rsidR="00947163" w:rsidRDefault="00947163">
      <w:r>
        <w:t xml:space="preserve">5. Add </w:t>
      </w:r>
      <w:r w:rsidRPr="002540B7">
        <w:rPr>
          <w:b/>
        </w:rPr>
        <w:t>200ul of freshly prepared 80% ethanol</w:t>
      </w:r>
      <w:r>
        <w:t xml:space="preserve"> to each well while in the magnetic rack. Incubate at room temperature for 30 seconds, and then carefully remove and discard the supernatant.</w:t>
      </w:r>
    </w:p>
    <w:p w14:paraId="76D84C7D" w14:textId="77777777" w:rsidR="00947163" w:rsidRDefault="00947163"/>
    <w:p w14:paraId="423A5B1A" w14:textId="3C13D004" w:rsidR="00E811AE" w:rsidRDefault="00947163">
      <w:r>
        <w:t>6</w:t>
      </w:r>
      <w:r w:rsidR="00E811AE">
        <w:t>a</w:t>
      </w:r>
      <w:r>
        <w:t>. Repeat Step 5 once for a total of two washes.</w:t>
      </w:r>
      <w:r w:rsidR="0048551F">
        <w:t xml:space="preserve"> </w:t>
      </w:r>
    </w:p>
    <w:p w14:paraId="671BA191" w14:textId="77777777" w:rsidR="00E811AE" w:rsidRDefault="00E811AE"/>
    <w:p w14:paraId="00F72ED4" w14:textId="2A12267F" w:rsidR="00947163" w:rsidRDefault="00E811AE">
      <w:r>
        <w:t xml:space="preserve">6b. </w:t>
      </w:r>
      <w:r w:rsidR="0048551F">
        <w:t xml:space="preserve">Spin down plate(s) in </w:t>
      </w:r>
      <w:r w:rsidR="0048551F" w:rsidRPr="0048551F">
        <w:rPr>
          <w:i/>
        </w:rPr>
        <w:t>salad spinner</w:t>
      </w:r>
      <w:r w:rsidR="0048551F">
        <w:t xml:space="preserve">, and then </w:t>
      </w:r>
      <w:r w:rsidR="0048551F" w:rsidRPr="0048551F">
        <w:rPr>
          <w:b/>
          <w:i/>
        </w:rPr>
        <w:t>replace on magnet</w:t>
      </w:r>
      <w:r w:rsidR="0048551F">
        <w:t xml:space="preserve"> and remove all of the remaining supernatant with the p10 multichannel/singles as needed to ensure all ethanol is removed.</w:t>
      </w:r>
    </w:p>
    <w:p w14:paraId="24431368" w14:textId="77777777" w:rsidR="00947163" w:rsidRDefault="00947163"/>
    <w:p w14:paraId="43DEB4CD" w14:textId="399574F0" w:rsidR="001B2252" w:rsidRDefault="00947163">
      <w:pPr>
        <w:rPr>
          <w:b/>
        </w:rPr>
      </w:pPr>
      <w:r>
        <w:t xml:space="preserve">7. Air dry the beads for </w:t>
      </w:r>
      <w:r w:rsidR="0048551F">
        <w:rPr>
          <w:b/>
        </w:rPr>
        <w:t>~</w:t>
      </w:r>
      <w:r w:rsidR="000D53A4">
        <w:rPr>
          <w:b/>
        </w:rPr>
        <w:t>3</w:t>
      </w:r>
      <w:r w:rsidRPr="0068042A">
        <w:rPr>
          <w:b/>
        </w:rPr>
        <w:t xml:space="preserve"> minutes</w:t>
      </w:r>
      <w:r>
        <w:t xml:space="preserve"> while the 24 well plate is on the magnetic rack</w:t>
      </w:r>
      <w:r w:rsidR="001B2252">
        <w:t xml:space="preserve"> with the caps off. </w:t>
      </w:r>
      <w:r w:rsidR="001B2252">
        <w:rPr>
          <w:b/>
        </w:rPr>
        <w:t xml:space="preserve">Do not </w:t>
      </w:r>
      <w:proofErr w:type="spellStart"/>
      <w:r w:rsidR="001B2252">
        <w:rPr>
          <w:b/>
        </w:rPr>
        <w:t>overdry</w:t>
      </w:r>
      <w:proofErr w:type="spellEnd"/>
      <w:r w:rsidR="000D53A4">
        <w:rPr>
          <w:b/>
        </w:rPr>
        <w:t xml:space="preserve"> the beads.  This may result in lower recovery of DNA target</w:t>
      </w:r>
      <w:r w:rsidR="001B2252">
        <w:rPr>
          <w:b/>
        </w:rPr>
        <w:t>!</w:t>
      </w:r>
    </w:p>
    <w:p w14:paraId="71979565" w14:textId="77777777" w:rsidR="001B2252" w:rsidRDefault="001B2252">
      <w:pPr>
        <w:rPr>
          <w:b/>
        </w:rPr>
      </w:pPr>
    </w:p>
    <w:p w14:paraId="777292E6" w14:textId="0B9D99DD" w:rsidR="00E811AE" w:rsidRDefault="001B2252">
      <w:r>
        <w:t>8</w:t>
      </w:r>
      <w:r w:rsidR="00E811AE">
        <w:t>a</w:t>
      </w:r>
      <w:r>
        <w:t xml:space="preserve">. </w:t>
      </w:r>
      <w:r w:rsidR="0048551F">
        <w:t>Take samples off the magnet, and e</w:t>
      </w:r>
      <w:r>
        <w:t xml:space="preserve">lute the DNA target from the beads </w:t>
      </w:r>
      <w:r w:rsidRPr="0068042A">
        <w:rPr>
          <w:b/>
        </w:rPr>
        <w:t xml:space="preserve">into 30ul </w:t>
      </w:r>
      <w:r w:rsidR="000D53A4">
        <w:rPr>
          <w:b/>
        </w:rPr>
        <w:t>10mM Tris-HCL or 0.1X TE buffer</w:t>
      </w:r>
      <w:r>
        <w:t xml:space="preserve">. Mix well on a vortex mixer or by pipetting up and down. </w:t>
      </w:r>
    </w:p>
    <w:p w14:paraId="508C46C8" w14:textId="77777777" w:rsidR="00E811AE" w:rsidRDefault="00E811AE"/>
    <w:p w14:paraId="19ACE9D7" w14:textId="30844A03" w:rsidR="001B2252" w:rsidRDefault="00E811AE">
      <w:r>
        <w:t xml:space="preserve">8b. </w:t>
      </w:r>
      <w:r w:rsidR="001B2252">
        <w:t xml:space="preserve">Quickly spin the plate </w:t>
      </w:r>
      <w:r w:rsidR="0048551F">
        <w:t xml:space="preserve">in the </w:t>
      </w:r>
      <w:r w:rsidR="0048551F" w:rsidRPr="0048551F">
        <w:rPr>
          <w:i/>
        </w:rPr>
        <w:t>salad spinner</w:t>
      </w:r>
      <w:r w:rsidR="0048551F">
        <w:t xml:space="preserve"> </w:t>
      </w:r>
      <w:r w:rsidR="001B2252">
        <w:t>and then place it on the magnetic rack until the solution becomes clear</w:t>
      </w:r>
      <w:r w:rsidR="0048551F">
        <w:t xml:space="preserve"> (approx. 2min)</w:t>
      </w:r>
      <w:r w:rsidR="001B2252">
        <w:t>.</w:t>
      </w:r>
    </w:p>
    <w:p w14:paraId="4F409D3A" w14:textId="77777777" w:rsidR="001B2252" w:rsidRDefault="001B2252"/>
    <w:p w14:paraId="3875FD09" w14:textId="7127FEE5" w:rsidR="001B2252" w:rsidRPr="002540B7" w:rsidRDefault="001B2252">
      <w:pPr>
        <w:rPr>
          <w:i/>
        </w:rPr>
      </w:pPr>
      <w:r>
        <w:t xml:space="preserve">9. Remove </w:t>
      </w:r>
      <w:r w:rsidRPr="001B2252">
        <w:rPr>
          <w:b/>
        </w:rPr>
        <w:t xml:space="preserve">28.5ul of the supernatant </w:t>
      </w:r>
      <w:r>
        <w:t>and transfer to a clean nuclease-free 24 well plate.</w:t>
      </w:r>
      <w:r w:rsidR="0048551F">
        <w:t xml:space="preserve"> </w:t>
      </w:r>
      <w:r w:rsidR="0048551F" w:rsidRPr="002540B7">
        <w:rPr>
          <w:i/>
        </w:rPr>
        <w:t>Cap each row as you go to ensure no mistakes/cross contamination of samples.</w:t>
      </w:r>
    </w:p>
    <w:p w14:paraId="3F57A2E9" w14:textId="77777777" w:rsidR="001B2252" w:rsidRDefault="001B2252"/>
    <w:p w14:paraId="0F5672E7" w14:textId="77777777" w:rsidR="00E35877" w:rsidRDefault="00E35877"/>
    <w:p w14:paraId="6E3F8F59" w14:textId="46F24E5B" w:rsidR="00A44BAA" w:rsidRDefault="001B2252" w:rsidP="0086104C">
      <w:pPr>
        <w:rPr>
          <w:b/>
          <w:i/>
          <w:u w:val="single"/>
        </w:rPr>
      </w:pPr>
      <w:r w:rsidRPr="001B2252">
        <w:rPr>
          <w:b/>
          <w:i/>
        </w:rPr>
        <w:t>Stop Here (if doing protocol over 2 days) and place samples in -20</w:t>
      </w:r>
      <w:r w:rsidRPr="001B2252">
        <w:rPr>
          <w:rFonts w:ascii="Cambria" w:hAnsi="Cambria"/>
          <w:b/>
          <w:i/>
        </w:rPr>
        <w:t>°C freezer.</w:t>
      </w:r>
      <w:ins w:id="56" w:author="Shreya Banerjee" w:date="2018-06-22T15:35:00Z">
        <w:r w:rsidR="00FA3699">
          <w:rPr>
            <w:rFonts w:ascii="Cambria" w:hAnsi="Cambria"/>
            <w:b/>
            <w:i/>
          </w:rPr>
          <w:t xml:space="preserve"> While no one has done cont</w:t>
        </w:r>
      </w:ins>
      <w:ins w:id="57" w:author="Shreya Banerjee" w:date="2018-06-22T15:36:00Z">
        <w:r w:rsidR="00FA3699">
          <w:rPr>
            <w:rFonts w:ascii="Cambria" w:hAnsi="Cambria"/>
            <w:b/>
            <w:i/>
          </w:rPr>
          <w:t>rolled experiments, NEB tech suggests that library is stable in freezer at this stage for months to years.</w:t>
        </w:r>
      </w:ins>
    </w:p>
    <w:p w14:paraId="07223EDA" w14:textId="77777777" w:rsidR="00A44BAA" w:rsidRDefault="00A44BAA" w:rsidP="0086104C">
      <w:pPr>
        <w:rPr>
          <w:b/>
          <w:i/>
          <w:u w:val="single"/>
        </w:rPr>
      </w:pPr>
    </w:p>
    <w:p w14:paraId="47D1E5A5" w14:textId="77777777" w:rsidR="00A44BAA" w:rsidRDefault="00A44BAA" w:rsidP="0086104C">
      <w:pPr>
        <w:rPr>
          <w:b/>
          <w:i/>
          <w:u w:val="single"/>
        </w:rPr>
      </w:pPr>
    </w:p>
    <w:p w14:paraId="743F487B" w14:textId="176B36CE" w:rsidR="0086104C" w:rsidRDefault="0086104C" w:rsidP="0086104C">
      <w:pPr>
        <w:rPr>
          <w:b/>
          <w:u w:val="single"/>
        </w:rPr>
      </w:pPr>
      <w:r>
        <w:rPr>
          <w:b/>
          <w:u w:val="single"/>
        </w:rPr>
        <w:t>Day 2:</w:t>
      </w:r>
    </w:p>
    <w:p w14:paraId="3ACC8D8F" w14:textId="058F5339" w:rsidR="0086104C" w:rsidRPr="00F90458" w:rsidRDefault="00F90458" w:rsidP="0086104C">
      <w:pPr>
        <w:rPr>
          <w:b/>
          <w:sz w:val="28"/>
          <w:szCs w:val="28"/>
        </w:rPr>
      </w:pPr>
      <w:r w:rsidRPr="00F90458">
        <w:rPr>
          <w:b/>
          <w:sz w:val="28"/>
          <w:szCs w:val="28"/>
        </w:rPr>
        <w:t>1.6</w:t>
      </w:r>
      <w:r w:rsidR="0068042A" w:rsidRPr="00F90458">
        <w:rPr>
          <w:b/>
          <w:sz w:val="28"/>
          <w:szCs w:val="28"/>
        </w:rPr>
        <w:t xml:space="preserve">: </w:t>
      </w:r>
      <w:r w:rsidR="001B2252" w:rsidRPr="00F90458">
        <w:rPr>
          <w:b/>
          <w:sz w:val="28"/>
          <w:szCs w:val="28"/>
        </w:rPr>
        <w:t>Pe</w:t>
      </w:r>
      <w:r w:rsidRPr="00F90458">
        <w:rPr>
          <w:b/>
          <w:sz w:val="28"/>
          <w:szCs w:val="28"/>
        </w:rPr>
        <w:t>rform End Repair</w:t>
      </w:r>
      <w:r w:rsidR="001B2252" w:rsidRPr="00F90458">
        <w:rPr>
          <w:b/>
          <w:sz w:val="28"/>
          <w:szCs w:val="28"/>
        </w:rPr>
        <w:t xml:space="preserve"> of cDNA library</w:t>
      </w:r>
      <w:r>
        <w:rPr>
          <w:b/>
          <w:sz w:val="28"/>
          <w:szCs w:val="28"/>
        </w:rPr>
        <w:t>:</w:t>
      </w:r>
    </w:p>
    <w:p w14:paraId="67E2710C" w14:textId="23BB1F0C" w:rsidR="00864C8E" w:rsidRDefault="00FA3699" w:rsidP="0086104C">
      <w:pPr>
        <w:rPr>
          <w:b/>
        </w:rPr>
      </w:pPr>
      <w:ins w:id="58" w:author="Shreya Banerjee" w:date="2018-06-22T15:37:00Z">
        <w:r>
          <w:rPr>
            <w:b/>
          </w:rPr>
          <w:t>* take Day 1 out of freezer to thaw at RT (won’t thaw in time</w:t>
        </w:r>
      </w:ins>
      <w:ins w:id="59" w:author="Shreya Banerjee" w:date="2018-06-22T17:32:00Z">
        <w:r w:rsidR="00C06F3D">
          <w:rPr>
            <w:b/>
          </w:rPr>
          <w:t xml:space="preserve"> it takes</w:t>
        </w:r>
      </w:ins>
      <w:ins w:id="60" w:author="Shreya Banerjee" w:date="2018-06-22T15:37:00Z">
        <w:r>
          <w:rPr>
            <w:b/>
          </w:rPr>
          <w:t xml:space="preserve"> to make MM on ice block)</w:t>
        </w:r>
      </w:ins>
    </w:p>
    <w:p w14:paraId="2277E46C" w14:textId="42266654" w:rsidR="002A0B77" w:rsidRDefault="006323CA" w:rsidP="0086104C">
      <w:r>
        <w:t xml:space="preserve">1a. Create End Repair </w:t>
      </w:r>
      <w:proofErr w:type="spellStart"/>
      <w:r>
        <w:t>mastermix</w:t>
      </w:r>
      <w:proofErr w:type="spellEnd"/>
      <w:r>
        <w:t>:</w:t>
      </w:r>
    </w:p>
    <w:tbl>
      <w:tblPr>
        <w:tblStyle w:val="TableGrid"/>
        <w:tblW w:w="9468" w:type="dxa"/>
        <w:tblLayout w:type="fixed"/>
        <w:tblLook w:val="04A0" w:firstRow="1" w:lastRow="0" w:firstColumn="1" w:lastColumn="0" w:noHBand="0" w:noVBand="1"/>
      </w:tblPr>
      <w:tblGrid>
        <w:gridCol w:w="4518"/>
        <w:gridCol w:w="1260"/>
        <w:gridCol w:w="1890"/>
        <w:gridCol w:w="1800"/>
      </w:tblGrid>
      <w:tr w:rsidR="002A0B77" w14:paraId="3427BA56" w14:textId="77777777" w:rsidTr="00E35877">
        <w:tc>
          <w:tcPr>
            <w:tcW w:w="4518" w:type="dxa"/>
            <w:vAlign w:val="center"/>
          </w:tcPr>
          <w:p w14:paraId="6F20C4D8" w14:textId="77777777" w:rsidR="002A0B77" w:rsidRPr="0080258E" w:rsidRDefault="002A0B77" w:rsidP="00F7434C">
            <w:pPr>
              <w:rPr>
                <w:b/>
                <w:i/>
              </w:rPr>
            </w:pPr>
            <w:r w:rsidRPr="0080258E">
              <w:rPr>
                <w:b/>
                <w:i/>
              </w:rPr>
              <w:t>Component:</w:t>
            </w:r>
          </w:p>
        </w:tc>
        <w:tc>
          <w:tcPr>
            <w:tcW w:w="1260" w:type="dxa"/>
            <w:vAlign w:val="center"/>
          </w:tcPr>
          <w:p w14:paraId="572C8F86" w14:textId="77777777" w:rsidR="002A0B77" w:rsidRPr="0080258E" w:rsidRDefault="002A0B77" w:rsidP="00F7434C">
            <w:pPr>
              <w:jc w:val="center"/>
              <w:rPr>
                <w:b/>
                <w:i/>
              </w:rPr>
            </w:pPr>
            <w:r w:rsidRPr="0080258E">
              <w:rPr>
                <w:b/>
                <w:i/>
              </w:rPr>
              <w:t>Vol</w:t>
            </w:r>
            <w:r>
              <w:rPr>
                <w:b/>
                <w:i/>
              </w:rPr>
              <w:t>ume</w:t>
            </w:r>
            <w:r w:rsidRPr="0080258E">
              <w:rPr>
                <w:b/>
                <w:i/>
              </w:rPr>
              <w:t>/Sample</w:t>
            </w:r>
          </w:p>
        </w:tc>
        <w:tc>
          <w:tcPr>
            <w:tcW w:w="1890" w:type="dxa"/>
            <w:vAlign w:val="center"/>
          </w:tcPr>
          <w:p w14:paraId="638AE7A9" w14:textId="56307E5B" w:rsidR="002A0B77" w:rsidRPr="0080258E" w:rsidRDefault="002A0B77" w:rsidP="00F7434C">
            <w:pPr>
              <w:jc w:val="center"/>
              <w:rPr>
                <w:b/>
                <w:i/>
              </w:rPr>
            </w:pPr>
            <w:r w:rsidRPr="0080258E">
              <w:rPr>
                <w:b/>
                <w:i/>
              </w:rPr>
              <w:t>No. samples</w:t>
            </w:r>
            <w:r>
              <w:rPr>
                <w:b/>
                <w:i/>
              </w:rPr>
              <w:t>(</w:t>
            </w:r>
            <w:r w:rsidR="00E35877">
              <w:rPr>
                <w:b/>
                <w:i/>
              </w:rPr>
              <w:t>*1.1</w:t>
            </w:r>
            <w:r>
              <w:rPr>
                <w:b/>
                <w:i/>
              </w:rPr>
              <w:t>)</w:t>
            </w:r>
          </w:p>
        </w:tc>
        <w:tc>
          <w:tcPr>
            <w:tcW w:w="1800" w:type="dxa"/>
            <w:vAlign w:val="center"/>
          </w:tcPr>
          <w:p w14:paraId="62E63262" w14:textId="77777777" w:rsidR="002A0B77" w:rsidRPr="0080258E" w:rsidRDefault="002A0B77" w:rsidP="00F7434C">
            <w:pPr>
              <w:jc w:val="center"/>
              <w:rPr>
                <w:b/>
                <w:i/>
              </w:rPr>
            </w:pPr>
            <w:r w:rsidRPr="0080258E">
              <w:rPr>
                <w:b/>
                <w:i/>
              </w:rPr>
              <w:t xml:space="preserve">Total to add for </w:t>
            </w:r>
            <w:proofErr w:type="spellStart"/>
            <w:r w:rsidRPr="0080258E">
              <w:rPr>
                <w:b/>
                <w:i/>
              </w:rPr>
              <w:t>MasterMix</w:t>
            </w:r>
            <w:proofErr w:type="spellEnd"/>
          </w:p>
        </w:tc>
      </w:tr>
      <w:tr w:rsidR="002A0B77" w14:paraId="68B885E6" w14:textId="77777777" w:rsidTr="00E35877">
        <w:tc>
          <w:tcPr>
            <w:tcW w:w="4518" w:type="dxa"/>
            <w:vAlign w:val="center"/>
          </w:tcPr>
          <w:p w14:paraId="73243BD2" w14:textId="12A53935" w:rsidR="002A0B77" w:rsidRPr="00E35877" w:rsidRDefault="002A0B77" w:rsidP="00191E73">
            <w:pPr>
              <w:rPr>
                <w:sz w:val="22"/>
                <w:szCs w:val="22"/>
              </w:rPr>
            </w:pPr>
            <w:proofErr w:type="spellStart"/>
            <w:r w:rsidRPr="00E35877">
              <w:rPr>
                <w:sz w:val="22"/>
                <w:szCs w:val="22"/>
              </w:rPr>
              <w:t>NEBNext</w:t>
            </w:r>
            <w:proofErr w:type="spellEnd"/>
            <w:r w:rsidRPr="00E35877">
              <w:rPr>
                <w:sz w:val="22"/>
                <w:szCs w:val="22"/>
              </w:rPr>
              <w:t xml:space="preserve"> End Repair Reaction Buf</w:t>
            </w:r>
            <w:r w:rsidR="00784F30" w:rsidRPr="00E35877">
              <w:rPr>
                <w:sz w:val="22"/>
                <w:szCs w:val="22"/>
              </w:rPr>
              <w:t>f</w:t>
            </w:r>
            <w:r w:rsidRPr="00E35877">
              <w:rPr>
                <w:sz w:val="22"/>
                <w:szCs w:val="22"/>
              </w:rPr>
              <w:t>er (10X</w:t>
            </w:r>
            <w:r w:rsidR="00191E73" w:rsidRPr="00E35877">
              <w:rPr>
                <w:sz w:val="22"/>
                <w:szCs w:val="22"/>
              </w:rPr>
              <w:t>)</w:t>
            </w:r>
          </w:p>
        </w:tc>
        <w:tc>
          <w:tcPr>
            <w:tcW w:w="1260" w:type="dxa"/>
            <w:vAlign w:val="center"/>
          </w:tcPr>
          <w:p w14:paraId="5017EB89" w14:textId="64824C6A" w:rsidR="002A0B77" w:rsidRDefault="002A0B77" w:rsidP="00F7434C">
            <w:pPr>
              <w:jc w:val="center"/>
            </w:pPr>
            <w:r>
              <w:t>3.25ul</w:t>
            </w:r>
          </w:p>
        </w:tc>
        <w:tc>
          <w:tcPr>
            <w:tcW w:w="1890" w:type="dxa"/>
            <w:vAlign w:val="center"/>
          </w:tcPr>
          <w:p w14:paraId="40B3D789" w14:textId="77777777" w:rsidR="002A0B77" w:rsidRDefault="002A0B77" w:rsidP="00F7434C">
            <w:pPr>
              <w:jc w:val="center"/>
            </w:pPr>
          </w:p>
        </w:tc>
        <w:tc>
          <w:tcPr>
            <w:tcW w:w="1800" w:type="dxa"/>
            <w:vAlign w:val="center"/>
          </w:tcPr>
          <w:p w14:paraId="4E608AC5" w14:textId="77777777" w:rsidR="002A0B77" w:rsidRDefault="002A0B77" w:rsidP="00F7434C">
            <w:pPr>
              <w:jc w:val="center"/>
            </w:pPr>
          </w:p>
        </w:tc>
      </w:tr>
      <w:tr w:rsidR="002A0B77" w14:paraId="23DBD0AD" w14:textId="77777777" w:rsidTr="00E35877">
        <w:tc>
          <w:tcPr>
            <w:tcW w:w="4518" w:type="dxa"/>
            <w:vAlign w:val="center"/>
          </w:tcPr>
          <w:p w14:paraId="09F5BCB2" w14:textId="75BA586B" w:rsidR="002A0B77" w:rsidRPr="00E35877" w:rsidRDefault="002A0B77" w:rsidP="00F7434C">
            <w:pPr>
              <w:rPr>
                <w:sz w:val="22"/>
                <w:szCs w:val="22"/>
              </w:rPr>
            </w:pPr>
            <w:proofErr w:type="spellStart"/>
            <w:r w:rsidRPr="00E35877">
              <w:rPr>
                <w:sz w:val="22"/>
                <w:szCs w:val="22"/>
              </w:rPr>
              <w:t>NEBNext</w:t>
            </w:r>
            <w:proofErr w:type="spellEnd"/>
            <w:r w:rsidRPr="00E35877">
              <w:rPr>
                <w:sz w:val="22"/>
                <w:szCs w:val="22"/>
              </w:rPr>
              <w:t xml:space="preserve"> End Prep Enzyme Mix (green)</w:t>
            </w:r>
          </w:p>
        </w:tc>
        <w:tc>
          <w:tcPr>
            <w:tcW w:w="1260" w:type="dxa"/>
            <w:vAlign w:val="center"/>
          </w:tcPr>
          <w:p w14:paraId="3354C0F9" w14:textId="0B0B73F2" w:rsidR="002A0B77" w:rsidRDefault="00F7434C" w:rsidP="00F7434C">
            <w:pPr>
              <w:jc w:val="center"/>
            </w:pPr>
            <w:r>
              <w:t>1.5ul</w:t>
            </w:r>
          </w:p>
        </w:tc>
        <w:tc>
          <w:tcPr>
            <w:tcW w:w="1890" w:type="dxa"/>
            <w:vAlign w:val="center"/>
          </w:tcPr>
          <w:p w14:paraId="557BCECC" w14:textId="77777777" w:rsidR="002A0B77" w:rsidRDefault="002A0B77" w:rsidP="00F7434C">
            <w:pPr>
              <w:jc w:val="center"/>
            </w:pPr>
          </w:p>
        </w:tc>
        <w:tc>
          <w:tcPr>
            <w:tcW w:w="1800" w:type="dxa"/>
            <w:vAlign w:val="center"/>
          </w:tcPr>
          <w:p w14:paraId="09B946BF" w14:textId="77777777" w:rsidR="002A0B77" w:rsidRDefault="002A0B77" w:rsidP="00F7434C">
            <w:pPr>
              <w:jc w:val="center"/>
            </w:pPr>
          </w:p>
        </w:tc>
      </w:tr>
    </w:tbl>
    <w:p w14:paraId="2D2D5ADB" w14:textId="50D7CB60" w:rsidR="00F7434C" w:rsidRDefault="00F7434C" w:rsidP="00F7434C">
      <w:pPr>
        <w:rPr>
          <w:b/>
          <w:i/>
          <w:u w:val="single"/>
        </w:rPr>
      </w:pPr>
      <w:r>
        <w:rPr>
          <w:b/>
          <w:i/>
        </w:rPr>
        <w:tab/>
      </w:r>
      <w:r>
        <w:rPr>
          <w:b/>
          <w:i/>
        </w:rPr>
        <w:tab/>
      </w:r>
      <w:r>
        <w:rPr>
          <w:b/>
          <w:i/>
        </w:rPr>
        <w:tab/>
      </w:r>
      <w:r>
        <w:rPr>
          <w:b/>
          <w:i/>
        </w:rPr>
        <w:tab/>
      </w:r>
      <w:r>
        <w:rPr>
          <w:b/>
          <w:i/>
        </w:rPr>
        <w:tab/>
      </w:r>
      <w:r>
        <w:rPr>
          <w:b/>
          <w:i/>
        </w:rPr>
        <w:tab/>
      </w:r>
      <w:r>
        <w:rPr>
          <w:b/>
          <w:i/>
        </w:rPr>
        <w:tab/>
      </w:r>
      <w:r>
        <w:rPr>
          <w:b/>
          <w:i/>
        </w:rPr>
        <w:tab/>
      </w:r>
      <w:r w:rsidRPr="00BB6BCE">
        <w:rPr>
          <w:b/>
          <w:i/>
        </w:rPr>
        <w:t xml:space="preserve">Total Volume of MM: </w:t>
      </w:r>
      <w:r>
        <w:rPr>
          <w:b/>
          <w:i/>
        </w:rPr>
        <w:t xml:space="preserve"> </w:t>
      </w:r>
      <w:r>
        <w:rPr>
          <w:b/>
          <w:i/>
          <w:u w:val="single"/>
        </w:rPr>
        <w:tab/>
      </w:r>
      <w:r w:rsidR="006323CA">
        <w:rPr>
          <w:b/>
          <w:i/>
          <w:u w:val="single"/>
        </w:rPr>
        <w:tab/>
      </w:r>
    </w:p>
    <w:p w14:paraId="01A213FF" w14:textId="77777777" w:rsidR="006323CA" w:rsidRDefault="006323CA" w:rsidP="006323CA"/>
    <w:p w14:paraId="42F054D9" w14:textId="2912DCF3" w:rsidR="006323CA" w:rsidRPr="006323CA" w:rsidRDefault="006323CA" w:rsidP="006323CA">
      <w:pPr>
        <w:rPr>
          <w:i/>
        </w:rPr>
      </w:pPr>
      <w:r w:rsidRPr="006323CA">
        <w:t>1b.</w:t>
      </w:r>
      <w:r>
        <w:rPr>
          <w:b/>
        </w:rPr>
        <w:t xml:space="preserve"> </w:t>
      </w:r>
      <w:ins w:id="61" w:author="Shreya Banerjee" w:date="2018-06-22T15:52:00Z">
        <w:r w:rsidR="00EB7B1C">
          <w:rPr>
            <w:b/>
          </w:rPr>
          <w:t>M</w:t>
        </w:r>
      </w:ins>
      <w:ins w:id="62" w:author="Shreya Banerjee" w:date="2018-06-22T15:51:00Z">
        <w:r w:rsidR="00EB7B1C">
          <w:rPr>
            <w:b/>
          </w:rPr>
          <w:t xml:space="preserve">ove library plate to ice block. </w:t>
        </w:r>
      </w:ins>
      <w:r>
        <w:rPr>
          <w:b/>
        </w:rPr>
        <w:t>A</w:t>
      </w:r>
      <w:r w:rsidRPr="006323CA">
        <w:rPr>
          <w:b/>
        </w:rPr>
        <w:t>dd 4.75ul to each well</w:t>
      </w:r>
      <w:r>
        <w:t xml:space="preserve"> of purified double stranded </w:t>
      </w:r>
      <w:proofErr w:type="gramStart"/>
      <w:r>
        <w:t xml:space="preserve">cDNA </w:t>
      </w:r>
      <w:r w:rsidR="00336839">
        <w:t>.</w:t>
      </w:r>
      <w:proofErr w:type="gramEnd"/>
      <w:r w:rsidR="00336839">
        <w:t xml:space="preserve">  Quick spin up to 1000rpm (STOP when gets to 1000rpm) on large centrifuge.</w:t>
      </w:r>
    </w:p>
    <w:p w14:paraId="5AD2A8A6" w14:textId="2EAFAE7A" w:rsidR="00E35877" w:rsidRDefault="00E35877" w:rsidP="00F7434C">
      <w:pPr>
        <w:rPr>
          <w:i/>
        </w:rPr>
      </w:pPr>
      <w:r>
        <w:rPr>
          <w:i/>
        </w:rPr>
        <w:t xml:space="preserve">*can do this on ice block to keep samples cool, but </w:t>
      </w:r>
      <w:r w:rsidR="002540B7">
        <w:rPr>
          <w:i/>
        </w:rPr>
        <w:t>need to</w:t>
      </w:r>
      <w:r>
        <w:rPr>
          <w:i/>
        </w:rPr>
        <w:t xml:space="preserve"> thaw on ice first because when put directly onto ice block from</w:t>
      </w:r>
      <w:r w:rsidR="002540B7">
        <w:rPr>
          <w:i/>
        </w:rPr>
        <w:t xml:space="preserve"> freezer, samples may not thaw</w:t>
      </w:r>
      <w:r>
        <w:rPr>
          <w:i/>
        </w:rPr>
        <w:t xml:space="preserve"> completely</w:t>
      </w:r>
      <w:r w:rsidR="002540B7">
        <w:rPr>
          <w:i/>
        </w:rPr>
        <w:t>, preventing homogenous mixing</w:t>
      </w:r>
    </w:p>
    <w:p w14:paraId="24D1C4B5" w14:textId="77777777" w:rsidR="00E35877" w:rsidRPr="00E35877" w:rsidRDefault="00E35877" w:rsidP="00E35877">
      <w:pPr>
        <w:rPr>
          <w:i/>
        </w:rPr>
      </w:pPr>
    </w:p>
    <w:p w14:paraId="751931E5" w14:textId="33E2B6E8" w:rsidR="00EB7B1C" w:rsidRDefault="00F90458" w:rsidP="00EB7B1C">
      <w:pPr>
        <w:rPr>
          <w:rFonts w:ascii="Cambria" w:hAnsi="Cambria"/>
          <w:i/>
        </w:rPr>
      </w:pPr>
      <w:r>
        <w:rPr>
          <w:b/>
          <w:i/>
        </w:rPr>
        <w:t xml:space="preserve">1c. </w:t>
      </w:r>
      <w:r w:rsidR="00F7434C" w:rsidRPr="00E35877">
        <w:rPr>
          <w:b/>
          <w:i/>
        </w:rPr>
        <w:t xml:space="preserve">Take adaptor out </w:t>
      </w:r>
      <w:proofErr w:type="gramStart"/>
      <w:r w:rsidR="00F7434C" w:rsidRPr="00E35877">
        <w:rPr>
          <w:b/>
          <w:i/>
        </w:rPr>
        <w:t>at this time</w:t>
      </w:r>
      <w:proofErr w:type="gramEnd"/>
      <w:r w:rsidR="00784F30" w:rsidRPr="00E35877">
        <w:rPr>
          <w:b/>
          <w:i/>
        </w:rPr>
        <w:t xml:space="preserve"> to thaw</w:t>
      </w:r>
      <w:r w:rsidR="00EB7B1C">
        <w:rPr>
          <w:b/>
          <w:i/>
        </w:rPr>
        <w:t xml:space="preserve"> and</w:t>
      </w:r>
      <w:r w:rsidR="00EB7B1C" w:rsidRPr="00EB7B1C">
        <w:rPr>
          <w:b/>
          <w:i/>
        </w:rPr>
        <w:t xml:space="preserve"> remove </w:t>
      </w:r>
      <w:proofErr w:type="spellStart"/>
      <w:r w:rsidR="00EB7B1C" w:rsidRPr="00EB7B1C">
        <w:rPr>
          <w:b/>
          <w:i/>
        </w:rPr>
        <w:t>AMPure</w:t>
      </w:r>
      <w:proofErr w:type="spellEnd"/>
      <w:r w:rsidR="00EB7B1C" w:rsidRPr="00EB7B1C">
        <w:rPr>
          <w:b/>
          <w:i/>
        </w:rPr>
        <w:t xml:space="preserve"> from 4</w:t>
      </w:r>
      <w:r w:rsidR="00EB7B1C" w:rsidRPr="00EB7B1C">
        <w:rPr>
          <w:rFonts w:ascii="Cambria" w:hAnsi="Cambria"/>
          <w:b/>
          <w:i/>
        </w:rPr>
        <w:t>°C (near end of incubation cycle. needs ~30min at room temp)</w:t>
      </w:r>
    </w:p>
    <w:p w14:paraId="45463209" w14:textId="110E8536" w:rsidR="00F7434C" w:rsidRPr="00E35877" w:rsidRDefault="00F7434C" w:rsidP="00F7434C">
      <w:pPr>
        <w:rPr>
          <w:b/>
          <w:i/>
        </w:rPr>
      </w:pPr>
    </w:p>
    <w:p w14:paraId="4003439F" w14:textId="77777777" w:rsidR="00F7434C" w:rsidRDefault="00F7434C" w:rsidP="00F7434C">
      <w:pPr>
        <w:jc w:val="both"/>
        <w:rPr>
          <w:b/>
          <w:u w:val="single"/>
        </w:rPr>
      </w:pPr>
    </w:p>
    <w:p w14:paraId="459D274A" w14:textId="704DC508" w:rsidR="002A0B77" w:rsidRDefault="00F7434C" w:rsidP="00F7434C">
      <w:r>
        <w:t xml:space="preserve">2. </w:t>
      </w:r>
      <w:r w:rsidR="00336839">
        <w:t>I</w:t>
      </w:r>
      <w:r>
        <w:t>ncubate samples in thermal cycler as follows</w:t>
      </w:r>
      <w:r w:rsidR="00336839">
        <w:t xml:space="preserve"> (with the heated lid set at 75</w:t>
      </w:r>
      <w:r w:rsidR="00336839" w:rsidRPr="00336839">
        <w:rPr>
          <w:vertAlign w:val="superscript"/>
        </w:rPr>
        <w:t>0</w:t>
      </w:r>
      <w:r w:rsidR="00336839">
        <w:t>C)</w:t>
      </w:r>
      <w:r>
        <w:t xml:space="preserve"> (</w:t>
      </w:r>
      <w:r w:rsidR="00191E73">
        <w:t>program: “</w:t>
      </w:r>
      <w:r w:rsidR="00191E73" w:rsidRPr="00191E73">
        <w:rPr>
          <w:b/>
          <w:i/>
        </w:rPr>
        <w:t>ENDREPAR”</w:t>
      </w:r>
      <w:r w:rsidR="00191E73">
        <w:t>)</w:t>
      </w:r>
    </w:p>
    <w:p w14:paraId="6FE8CEAF" w14:textId="09846D8C" w:rsidR="00F7434C" w:rsidRDefault="00F7434C" w:rsidP="00F7434C">
      <w:r>
        <w:t>30 minutes at 20</w:t>
      </w:r>
      <w:r w:rsidRPr="001B2252">
        <w:rPr>
          <w:rFonts w:ascii="Cambria" w:hAnsi="Cambria"/>
          <w:b/>
          <w:i/>
        </w:rPr>
        <w:t>°</w:t>
      </w:r>
      <w:r>
        <w:t>C</w:t>
      </w:r>
    </w:p>
    <w:p w14:paraId="381115E0" w14:textId="386B3D25" w:rsidR="00F7434C" w:rsidRDefault="00F7434C" w:rsidP="00F7434C">
      <w:r>
        <w:t>30 minutes at 65</w:t>
      </w:r>
      <w:r w:rsidRPr="001B2252">
        <w:rPr>
          <w:rFonts w:ascii="Cambria" w:hAnsi="Cambria"/>
          <w:b/>
          <w:i/>
        </w:rPr>
        <w:t>°</w:t>
      </w:r>
      <w:r>
        <w:t>C</w:t>
      </w:r>
    </w:p>
    <w:p w14:paraId="29CD2207" w14:textId="05159182" w:rsidR="00F7434C" w:rsidRDefault="00F7434C" w:rsidP="00F7434C">
      <w:r>
        <w:t>Hold at 4</w:t>
      </w:r>
      <w:r w:rsidRPr="001B2252">
        <w:rPr>
          <w:rFonts w:ascii="Cambria" w:hAnsi="Cambria"/>
          <w:b/>
          <w:i/>
        </w:rPr>
        <w:t>°</w:t>
      </w:r>
      <w:r>
        <w:t>C</w:t>
      </w:r>
    </w:p>
    <w:p w14:paraId="277BCC45" w14:textId="77777777" w:rsidR="00F7434C" w:rsidRDefault="00F7434C" w:rsidP="00F7434C"/>
    <w:p w14:paraId="64DE9123" w14:textId="77777777" w:rsidR="00AA7E02" w:rsidRDefault="00AA7E02" w:rsidP="00F7434C">
      <w:pPr>
        <w:rPr>
          <w:rFonts w:ascii="Cambria" w:hAnsi="Cambria"/>
          <w:i/>
        </w:rPr>
      </w:pPr>
    </w:p>
    <w:p w14:paraId="4972CC26" w14:textId="2F069314" w:rsidR="00AA7E02" w:rsidRDefault="00AA7E02" w:rsidP="00F7434C">
      <w:pPr>
        <w:rPr>
          <w:rFonts w:ascii="Cambria" w:hAnsi="Cambria"/>
        </w:rPr>
      </w:pPr>
      <w:r>
        <w:rPr>
          <w:rFonts w:ascii="Cambria" w:hAnsi="Cambria"/>
        </w:rPr>
        <w:t>3. Once temperature reaches 4</w:t>
      </w:r>
      <w:r w:rsidRPr="001B2252">
        <w:rPr>
          <w:rFonts w:ascii="Cambria" w:hAnsi="Cambria"/>
          <w:b/>
          <w:i/>
        </w:rPr>
        <w:t>°</w:t>
      </w:r>
      <w:r>
        <w:rPr>
          <w:rFonts w:ascii="Cambria" w:hAnsi="Cambria"/>
        </w:rPr>
        <w:t>C, immediately proceed to Adaptor Ligation.</w:t>
      </w:r>
    </w:p>
    <w:p w14:paraId="5247FECB" w14:textId="77777777" w:rsidR="00AA7E02" w:rsidRDefault="00AA7E02" w:rsidP="00F7434C">
      <w:pPr>
        <w:rPr>
          <w:rFonts w:ascii="Cambria" w:hAnsi="Cambria"/>
        </w:rPr>
      </w:pPr>
    </w:p>
    <w:p w14:paraId="31E0EA7C" w14:textId="77777777" w:rsidR="0068042A" w:rsidRDefault="0068042A" w:rsidP="00F7434C">
      <w:pPr>
        <w:rPr>
          <w:rFonts w:ascii="Cambria" w:hAnsi="Cambria"/>
        </w:rPr>
      </w:pPr>
    </w:p>
    <w:p w14:paraId="2A453E3C" w14:textId="4D5AA4F8" w:rsidR="00AA7E02" w:rsidRPr="0068042A" w:rsidRDefault="006A4F8F" w:rsidP="00F7434C">
      <w:pPr>
        <w:rPr>
          <w:rFonts w:ascii="Cambria" w:hAnsi="Cambria"/>
          <w:b/>
          <w:i/>
        </w:rPr>
      </w:pPr>
      <w:r w:rsidRPr="006A4F8F">
        <w:rPr>
          <w:b/>
          <w:sz w:val="28"/>
          <w:szCs w:val="28"/>
        </w:rPr>
        <w:t>1.7 Perform</w:t>
      </w:r>
      <w:r w:rsidR="0068042A" w:rsidRPr="006A4F8F">
        <w:rPr>
          <w:b/>
          <w:sz w:val="28"/>
          <w:szCs w:val="28"/>
        </w:rPr>
        <w:t xml:space="preserve"> </w:t>
      </w:r>
      <w:r w:rsidR="00AA7E02" w:rsidRPr="006A4F8F">
        <w:rPr>
          <w:rFonts w:ascii="Cambria" w:hAnsi="Cambria"/>
          <w:b/>
          <w:sz w:val="28"/>
          <w:szCs w:val="28"/>
        </w:rPr>
        <w:t>Adaptor Ligation</w:t>
      </w:r>
      <w:r>
        <w:rPr>
          <w:rFonts w:ascii="Cambria" w:hAnsi="Cambria"/>
          <w:b/>
          <w:i/>
        </w:rPr>
        <w:t>:</w:t>
      </w:r>
    </w:p>
    <w:p w14:paraId="3D7140B7" w14:textId="77777777" w:rsidR="00AA7E02" w:rsidRDefault="00AA7E02" w:rsidP="00F7434C">
      <w:pPr>
        <w:rPr>
          <w:rFonts w:ascii="Cambria" w:hAnsi="Cambria"/>
        </w:rPr>
      </w:pPr>
    </w:p>
    <w:p w14:paraId="75DB2183" w14:textId="4C8A4D0A" w:rsidR="00910AD0" w:rsidRDefault="00AA7E02" w:rsidP="00F7434C">
      <w:pPr>
        <w:rPr>
          <w:i/>
        </w:rPr>
      </w:pPr>
      <w:r w:rsidRPr="00610D45">
        <w:rPr>
          <w:i/>
        </w:rPr>
        <w:t xml:space="preserve">-Dilute the </w:t>
      </w:r>
      <w:proofErr w:type="spellStart"/>
      <w:r w:rsidRPr="00610D45">
        <w:rPr>
          <w:i/>
        </w:rPr>
        <w:t>NEBNext</w:t>
      </w:r>
      <w:proofErr w:type="spellEnd"/>
      <w:r w:rsidRPr="00610D45">
        <w:rPr>
          <w:i/>
        </w:rPr>
        <w:t xml:space="preserve"> Adaptor for Illumina (15uM) to 1.5 </w:t>
      </w:r>
      <w:proofErr w:type="spellStart"/>
      <w:r w:rsidRPr="00610D45">
        <w:rPr>
          <w:i/>
        </w:rPr>
        <w:t>uM</w:t>
      </w:r>
      <w:proofErr w:type="spellEnd"/>
      <w:r w:rsidR="00610D45" w:rsidRPr="00610D45">
        <w:rPr>
          <w:i/>
        </w:rPr>
        <w:t xml:space="preserve"> </w:t>
      </w:r>
      <w:r w:rsidRPr="00610D45">
        <w:rPr>
          <w:i/>
        </w:rPr>
        <w:t xml:space="preserve">with a 10-fold dilution (1:9) with </w:t>
      </w:r>
      <w:r w:rsidR="008832F6">
        <w:rPr>
          <w:i/>
        </w:rPr>
        <w:t>10 mM Tris-HCl for immediate use.</w:t>
      </w:r>
    </w:p>
    <w:p w14:paraId="35F650A6" w14:textId="2002D89C" w:rsidR="00910AD0" w:rsidRDefault="00910AD0" w:rsidP="00F7434C">
      <w:pPr>
        <w:rPr>
          <w:i/>
        </w:rPr>
      </w:pPr>
      <w:r>
        <w:rPr>
          <w:i/>
        </w:rPr>
        <w:tab/>
        <w:t xml:space="preserve"> Dilution calculation:</w:t>
      </w:r>
      <w:r w:rsidR="00126C61">
        <w:rPr>
          <w:i/>
        </w:rPr>
        <w:t xml:space="preserve"> (round up)</w:t>
      </w:r>
    </w:p>
    <w:p w14:paraId="1B450BE5" w14:textId="3774A5DF" w:rsidR="00E35877" w:rsidRDefault="00910AD0" w:rsidP="00F7434C">
      <w:r>
        <w:tab/>
      </w:r>
      <w:r w:rsidR="00E35877">
        <w:t>___</w:t>
      </w:r>
      <w:r>
        <w:t>_</w:t>
      </w:r>
      <w:r w:rsidR="00E35877">
        <w:t>ul diluted adaptor (calculation below)</w:t>
      </w:r>
      <w:r>
        <w:t>/10 =___ul stock adaptor</w:t>
      </w:r>
    </w:p>
    <w:p w14:paraId="5705A777" w14:textId="7F05AA89" w:rsidR="00910AD0" w:rsidRDefault="00910AD0" w:rsidP="00F7434C">
      <w:r>
        <w:lastRenderedPageBreak/>
        <w:tab/>
        <w:t xml:space="preserve">___ul stock adaptor (calculation last </w:t>
      </w:r>
      <w:proofErr w:type="gramStart"/>
      <w:r>
        <w:t>line)*</w:t>
      </w:r>
      <w:proofErr w:type="gramEnd"/>
      <w:r>
        <w:t xml:space="preserve">9 =_____ul </w:t>
      </w:r>
      <w:r w:rsidR="0075388C">
        <w:t>10 mM Tris-HCl</w:t>
      </w:r>
    </w:p>
    <w:p w14:paraId="0B69BF10" w14:textId="18D517AE" w:rsidR="00AA7E02" w:rsidRPr="00910AD0" w:rsidRDefault="00910AD0" w:rsidP="00F7434C">
      <w:pPr>
        <w:rPr>
          <w:i/>
          <w:sz w:val="22"/>
          <w:szCs w:val="22"/>
        </w:rPr>
      </w:pPr>
      <w:r>
        <w:rPr>
          <w:i/>
          <w:sz w:val="22"/>
          <w:szCs w:val="22"/>
        </w:rPr>
        <w:t>*C</w:t>
      </w:r>
      <w:r w:rsidRPr="00910AD0">
        <w:rPr>
          <w:i/>
          <w:sz w:val="22"/>
          <w:szCs w:val="22"/>
        </w:rPr>
        <w:t xml:space="preserve">an </w:t>
      </w:r>
      <w:r w:rsidR="00E35877" w:rsidRPr="00910AD0">
        <w:rPr>
          <w:i/>
          <w:sz w:val="22"/>
          <w:szCs w:val="22"/>
        </w:rPr>
        <w:t xml:space="preserve">round up </w:t>
      </w:r>
      <w:r w:rsidRPr="00910AD0">
        <w:rPr>
          <w:i/>
          <w:sz w:val="22"/>
          <w:szCs w:val="22"/>
        </w:rPr>
        <w:t>amount of diluted adaptor needed to nearest 10 to simplify calculations (e.g. need 16.5ul diluted adaptor for 32 samples, make 20ul)</w:t>
      </w:r>
    </w:p>
    <w:p w14:paraId="7339F851" w14:textId="0A42CE1A" w:rsidR="00610D45" w:rsidRPr="00610D45" w:rsidRDefault="00610D45" w:rsidP="00F7434C">
      <w:pPr>
        <w:rPr>
          <w:i/>
        </w:rPr>
      </w:pPr>
    </w:p>
    <w:p w14:paraId="29779490" w14:textId="45C367D4" w:rsidR="006A4F8F" w:rsidRDefault="006A4F8F" w:rsidP="006A4F8F">
      <w:r>
        <w:t>1. Add the following components directly to the end prep reaction mixture. (</w:t>
      </w:r>
      <w:r w:rsidRPr="006A4F8F">
        <w:rPr>
          <w:b/>
        </w:rPr>
        <w:t>Caution: do not pre-mix the components to prevent adaptor-dimer formation</w:t>
      </w:r>
      <w:r>
        <w:t>):</w:t>
      </w:r>
    </w:p>
    <w:p w14:paraId="3D25F26B" w14:textId="29143092" w:rsidR="00610D45" w:rsidRDefault="00610D45" w:rsidP="00F7434C"/>
    <w:tbl>
      <w:tblPr>
        <w:tblStyle w:val="TableGrid"/>
        <w:tblW w:w="9468" w:type="dxa"/>
        <w:tblLayout w:type="fixed"/>
        <w:tblLook w:val="04A0" w:firstRow="1" w:lastRow="0" w:firstColumn="1" w:lastColumn="0" w:noHBand="0" w:noVBand="1"/>
      </w:tblPr>
      <w:tblGrid>
        <w:gridCol w:w="4698"/>
        <w:gridCol w:w="1170"/>
        <w:gridCol w:w="1800"/>
        <w:gridCol w:w="1800"/>
      </w:tblGrid>
      <w:tr w:rsidR="00610D45" w14:paraId="128EAB2B" w14:textId="77777777" w:rsidTr="00610D45">
        <w:tc>
          <w:tcPr>
            <w:tcW w:w="4698" w:type="dxa"/>
            <w:vAlign w:val="center"/>
          </w:tcPr>
          <w:p w14:paraId="618787ED" w14:textId="77777777" w:rsidR="00610D45" w:rsidRPr="0080258E" w:rsidRDefault="00610D45" w:rsidP="00610D45">
            <w:pPr>
              <w:rPr>
                <w:b/>
                <w:i/>
              </w:rPr>
            </w:pPr>
            <w:r w:rsidRPr="0080258E">
              <w:rPr>
                <w:b/>
                <w:i/>
              </w:rPr>
              <w:t>Component:</w:t>
            </w:r>
          </w:p>
        </w:tc>
        <w:tc>
          <w:tcPr>
            <w:tcW w:w="1170" w:type="dxa"/>
            <w:vAlign w:val="center"/>
          </w:tcPr>
          <w:p w14:paraId="277675D3" w14:textId="77777777" w:rsidR="00610D45" w:rsidRPr="0080258E" w:rsidRDefault="00610D45" w:rsidP="00610D45">
            <w:pPr>
              <w:jc w:val="center"/>
              <w:rPr>
                <w:b/>
                <w:i/>
              </w:rPr>
            </w:pPr>
            <w:r w:rsidRPr="0080258E">
              <w:rPr>
                <w:b/>
                <w:i/>
              </w:rPr>
              <w:t>Vol</w:t>
            </w:r>
            <w:r>
              <w:rPr>
                <w:b/>
                <w:i/>
              </w:rPr>
              <w:t>ume</w:t>
            </w:r>
            <w:r w:rsidRPr="0080258E">
              <w:rPr>
                <w:b/>
                <w:i/>
              </w:rPr>
              <w:t>/Sample</w:t>
            </w:r>
          </w:p>
        </w:tc>
        <w:tc>
          <w:tcPr>
            <w:tcW w:w="1800" w:type="dxa"/>
            <w:vAlign w:val="center"/>
          </w:tcPr>
          <w:p w14:paraId="0692FA9E" w14:textId="7B5C7317" w:rsidR="00610D45" w:rsidRPr="0080258E" w:rsidRDefault="00610D45" w:rsidP="00610D45">
            <w:pPr>
              <w:jc w:val="center"/>
              <w:rPr>
                <w:b/>
                <w:i/>
              </w:rPr>
            </w:pPr>
          </w:p>
        </w:tc>
        <w:tc>
          <w:tcPr>
            <w:tcW w:w="1800" w:type="dxa"/>
            <w:vAlign w:val="center"/>
          </w:tcPr>
          <w:p w14:paraId="4FA54681" w14:textId="7473038F" w:rsidR="00610D45" w:rsidRPr="0080258E" w:rsidRDefault="00610D45" w:rsidP="00610D45">
            <w:pPr>
              <w:jc w:val="center"/>
              <w:rPr>
                <w:b/>
                <w:i/>
              </w:rPr>
            </w:pPr>
          </w:p>
        </w:tc>
      </w:tr>
      <w:tr w:rsidR="00610D45" w14:paraId="11E7A897" w14:textId="77777777" w:rsidTr="00610D45">
        <w:tc>
          <w:tcPr>
            <w:tcW w:w="4698" w:type="dxa"/>
            <w:vAlign w:val="center"/>
          </w:tcPr>
          <w:p w14:paraId="06493E1B" w14:textId="0CCFE201" w:rsidR="00610D45" w:rsidRDefault="00610D45" w:rsidP="00610D45">
            <w:r>
              <w:t xml:space="preserve">Blunt/TA Ligase </w:t>
            </w:r>
            <w:proofErr w:type="spellStart"/>
            <w:r>
              <w:t>MasterMix</w:t>
            </w:r>
            <w:proofErr w:type="spellEnd"/>
            <w:r>
              <w:t xml:space="preserve"> (red)</w:t>
            </w:r>
          </w:p>
        </w:tc>
        <w:tc>
          <w:tcPr>
            <w:tcW w:w="1170" w:type="dxa"/>
            <w:vAlign w:val="center"/>
          </w:tcPr>
          <w:p w14:paraId="42E04F1A" w14:textId="76B29415" w:rsidR="00610D45" w:rsidRDefault="00610D45" w:rsidP="00610D45">
            <w:pPr>
              <w:jc w:val="center"/>
            </w:pPr>
            <w:r>
              <w:t>7.5 ul</w:t>
            </w:r>
          </w:p>
        </w:tc>
        <w:tc>
          <w:tcPr>
            <w:tcW w:w="1800" w:type="dxa"/>
            <w:vAlign w:val="center"/>
          </w:tcPr>
          <w:p w14:paraId="32476240" w14:textId="77777777" w:rsidR="00610D45" w:rsidRDefault="00610D45" w:rsidP="00610D45">
            <w:pPr>
              <w:jc w:val="center"/>
            </w:pPr>
          </w:p>
        </w:tc>
        <w:tc>
          <w:tcPr>
            <w:tcW w:w="1800" w:type="dxa"/>
            <w:vAlign w:val="center"/>
          </w:tcPr>
          <w:p w14:paraId="779107DD" w14:textId="77777777" w:rsidR="00610D45" w:rsidRDefault="00610D45" w:rsidP="00610D45">
            <w:pPr>
              <w:jc w:val="center"/>
            </w:pPr>
          </w:p>
        </w:tc>
      </w:tr>
      <w:tr w:rsidR="00610D45" w14:paraId="7FA431FF" w14:textId="77777777" w:rsidTr="00610D45">
        <w:tc>
          <w:tcPr>
            <w:tcW w:w="4698" w:type="dxa"/>
            <w:vAlign w:val="center"/>
          </w:tcPr>
          <w:p w14:paraId="7F3B73B5" w14:textId="1E1DF471" w:rsidR="00610D45" w:rsidRDefault="00610D45" w:rsidP="00610D45">
            <w:r w:rsidRPr="006A4F8F">
              <w:rPr>
                <w:b/>
              </w:rPr>
              <w:t>Diluted</w:t>
            </w:r>
            <w:r>
              <w:t xml:space="preserve"> </w:t>
            </w:r>
            <w:proofErr w:type="spellStart"/>
            <w:r>
              <w:t>NEBNext</w:t>
            </w:r>
            <w:proofErr w:type="spellEnd"/>
            <w:r>
              <w:t xml:space="preserve"> Adaptor (red)</w:t>
            </w:r>
          </w:p>
        </w:tc>
        <w:tc>
          <w:tcPr>
            <w:tcW w:w="1170" w:type="dxa"/>
            <w:vAlign w:val="center"/>
          </w:tcPr>
          <w:p w14:paraId="26D2D234" w14:textId="3BE7CE68" w:rsidR="00610D45" w:rsidRDefault="00610D45" w:rsidP="00610D45">
            <w:pPr>
              <w:jc w:val="center"/>
            </w:pPr>
            <w:r>
              <w:t>0.5 ul</w:t>
            </w:r>
          </w:p>
        </w:tc>
        <w:tc>
          <w:tcPr>
            <w:tcW w:w="1800" w:type="dxa"/>
            <w:vAlign w:val="center"/>
          </w:tcPr>
          <w:p w14:paraId="00D6DAA7" w14:textId="77777777" w:rsidR="00610D45" w:rsidRDefault="00610D45" w:rsidP="00610D45">
            <w:pPr>
              <w:jc w:val="center"/>
            </w:pPr>
          </w:p>
        </w:tc>
        <w:tc>
          <w:tcPr>
            <w:tcW w:w="1800" w:type="dxa"/>
            <w:vAlign w:val="center"/>
          </w:tcPr>
          <w:p w14:paraId="4D8EF044" w14:textId="77777777" w:rsidR="00610D45" w:rsidRDefault="00610D45" w:rsidP="00610D45">
            <w:pPr>
              <w:jc w:val="center"/>
            </w:pPr>
          </w:p>
        </w:tc>
      </w:tr>
      <w:tr w:rsidR="00610D45" w14:paraId="74C17803" w14:textId="77777777" w:rsidTr="00610D45">
        <w:trPr>
          <w:trHeight w:val="90"/>
        </w:trPr>
        <w:tc>
          <w:tcPr>
            <w:tcW w:w="4698" w:type="dxa"/>
            <w:vAlign w:val="center"/>
          </w:tcPr>
          <w:p w14:paraId="591F1260" w14:textId="18A7C162" w:rsidR="00610D45" w:rsidRPr="00A31482" w:rsidRDefault="00610D45" w:rsidP="00610D45">
            <w:r>
              <w:t>Nuclease-free water</w:t>
            </w:r>
          </w:p>
        </w:tc>
        <w:tc>
          <w:tcPr>
            <w:tcW w:w="1170" w:type="dxa"/>
            <w:vAlign w:val="center"/>
          </w:tcPr>
          <w:p w14:paraId="1810C7C4" w14:textId="46E65175" w:rsidR="00610D45" w:rsidRDefault="00610D45" w:rsidP="00610D45">
            <w:pPr>
              <w:jc w:val="center"/>
            </w:pPr>
            <w:r>
              <w:t>1.25 ul</w:t>
            </w:r>
          </w:p>
        </w:tc>
        <w:tc>
          <w:tcPr>
            <w:tcW w:w="1800" w:type="dxa"/>
            <w:vAlign w:val="center"/>
          </w:tcPr>
          <w:p w14:paraId="56CC6A57" w14:textId="77777777" w:rsidR="00610D45" w:rsidRDefault="00610D45" w:rsidP="00610D45">
            <w:pPr>
              <w:jc w:val="center"/>
            </w:pPr>
          </w:p>
        </w:tc>
        <w:tc>
          <w:tcPr>
            <w:tcW w:w="1800" w:type="dxa"/>
            <w:vAlign w:val="center"/>
          </w:tcPr>
          <w:p w14:paraId="7B187806" w14:textId="77777777" w:rsidR="00610D45" w:rsidRDefault="00610D45" w:rsidP="00610D45">
            <w:pPr>
              <w:jc w:val="center"/>
            </w:pPr>
          </w:p>
        </w:tc>
      </w:tr>
    </w:tbl>
    <w:p w14:paraId="24B83A29" w14:textId="77777777" w:rsidR="006A4F8F" w:rsidRDefault="006A4F8F" w:rsidP="00F7434C"/>
    <w:p w14:paraId="1072C2C5" w14:textId="7A12A3E8" w:rsidR="00610D45" w:rsidRDefault="00610D45" w:rsidP="00F7434C">
      <w:r>
        <w:t xml:space="preserve">2. </w:t>
      </w:r>
      <w:r w:rsidR="006A4F8F">
        <w:t xml:space="preserve">Mix by pipetting followed by a </w:t>
      </w:r>
      <w:r w:rsidR="00EF1F71">
        <w:t>quick spin up to 1000rpm (STOP when gets to 1000rpm) on large centrifuge.</w:t>
      </w:r>
    </w:p>
    <w:p w14:paraId="4F74B081" w14:textId="77777777" w:rsidR="009B2490" w:rsidRDefault="009B2490" w:rsidP="00F7434C"/>
    <w:p w14:paraId="4A42C5CC" w14:textId="158487FE" w:rsidR="00610D45" w:rsidRDefault="006A4F8F" w:rsidP="00F7434C">
      <w:pPr>
        <w:rPr>
          <w:rFonts w:ascii="Cambria" w:hAnsi="Cambria"/>
        </w:rPr>
      </w:pPr>
      <w:r>
        <w:t>3a.</w:t>
      </w:r>
      <w:r w:rsidR="00610D45">
        <w:t xml:space="preserve"> Incubate for </w:t>
      </w:r>
      <w:r w:rsidR="00610D45" w:rsidRPr="0068042A">
        <w:rPr>
          <w:b/>
        </w:rPr>
        <w:t>15 minutes at 20</w:t>
      </w:r>
      <w:r w:rsidR="00610D45" w:rsidRPr="0068042A">
        <w:rPr>
          <w:rFonts w:ascii="Cambria" w:hAnsi="Cambria"/>
          <w:b/>
          <w:i/>
        </w:rPr>
        <w:t>°</w:t>
      </w:r>
      <w:r w:rsidR="00610D45" w:rsidRPr="0068042A">
        <w:rPr>
          <w:rFonts w:ascii="Cambria" w:hAnsi="Cambria"/>
          <w:b/>
        </w:rPr>
        <w:t>C</w:t>
      </w:r>
      <w:r w:rsidR="00610D45">
        <w:rPr>
          <w:rFonts w:ascii="Cambria" w:hAnsi="Cambria"/>
        </w:rPr>
        <w:t xml:space="preserve"> </w:t>
      </w:r>
      <w:r w:rsidRPr="006A4F8F">
        <w:rPr>
          <w:rFonts w:ascii="Cambria" w:hAnsi="Cambria"/>
          <w:b/>
        </w:rPr>
        <w:t>with the heated lid off</w:t>
      </w:r>
      <w:r>
        <w:rPr>
          <w:rFonts w:ascii="Cambria" w:hAnsi="Cambria"/>
        </w:rPr>
        <w:t xml:space="preserve"> </w:t>
      </w:r>
      <w:r w:rsidR="0068042A">
        <w:rPr>
          <w:rFonts w:ascii="Cambria" w:hAnsi="Cambria"/>
        </w:rPr>
        <w:t>on</w:t>
      </w:r>
      <w:r w:rsidR="00610D45">
        <w:rPr>
          <w:rFonts w:ascii="Cambria" w:hAnsi="Cambria"/>
        </w:rPr>
        <w:t xml:space="preserve"> thermal cycler</w:t>
      </w:r>
      <w:r w:rsidR="001A4AB2">
        <w:rPr>
          <w:rFonts w:ascii="Cambria" w:hAnsi="Cambria"/>
        </w:rPr>
        <w:t xml:space="preserve"> (program: “</w:t>
      </w:r>
      <w:r w:rsidR="001A4AB2" w:rsidRPr="001A4AB2">
        <w:rPr>
          <w:b/>
          <w:i/>
        </w:rPr>
        <w:t>NEBLIGAT</w:t>
      </w:r>
      <w:r w:rsidR="001A4AB2">
        <w:t>”)</w:t>
      </w:r>
      <w:r w:rsidR="00610D45">
        <w:rPr>
          <w:rFonts w:ascii="Cambria" w:hAnsi="Cambria"/>
        </w:rPr>
        <w:t xml:space="preserve"> </w:t>
      </w:r>
    </w:p>
    <w:p w14:paraId="0BB5020F" w14:textId="77777777" w:rsidR="009B2490" w:rsidRDefault="009B2490" w:rsidP="00F7434C">
      <w:pPr>
        <w:rPr>
          <w:rFonts w:ascii="Cambria" w:hAnsi="Cambria"/>
        </w:rPr>
      </w:pPr>
    </w:p>
    <w:p w14:paraId="1861DAE4" w14:textId="17516FA1" w:rsidR="006A4F8F" w:rsidRPr="00B13D1E" w:rsidRDefault="006A4F8F" w:rsidP="00F7434C">
      <w:pPr>
        <w:rPr>
          <w:rFonts w:ascii="Cambria" w:hAnsi="Cambria"/>
          <w:b/>
        </w:rPr>
      </w:pPr>
      <w:r>
        <w:rPr>
          <w:rFonts w:ascii="Cambria" w:hAnsi="Cambria"/>
        </w:rPr>
        <w:t>3b</w:t>
      </w:r>
      <w:r w:rsidRPr="00A109AC">
        <w:rPr>
          <w:rFonts w:ascii="Cambria" w:hAnsi="Cambria"/>
        </w:rPr>
        <w:t xml:space="preserve">. </w:t>
      </w:r>
      <w:r w:rsidR="009B2490" w:rsidRPr="00A109AC">
        <w:rPr>
          <w:rFonts w:ascii="Cambria" w:hAnsi="Cambria"/>
        </w:rPr>
        <w:t>A precipitate can form upon</w:t>
      </w:r>
      <w:r w:rsidR="00B13D1E" w:rsidRPr="00A109AC">
        <w:rPr>
          <w:rFonts w:ascii="Cambria" w:hAnsi="Cambria"/>
        </w:rPr>
        <w:t xml:space="preserve"> thawing of the</w:t>
      </w:r>
      <w:r w:rsidR="00B13D1E" w:rsidRPr="00B13D1E">
        <w:rPr>
          <w:rFonts w:ascii="Cambria" w:hAnsi="Cambria"/>
          <w:b/>
        </w:rPr>
        <w:t xml:space="preserve"> </w:t>
      </w:r>
      <w:proofErr w:type="spellStart"/>
      <w:r w:rsidR="00B13D1E" w:rsidRPr="00B13D1E">
        <w:rPr>
          <w:rFonts w:ascii="Cambria" w:hAnsi="Cambria"/>
          <w:b/>
        </w:rPr>
        <w:t>NEBNext</w:t>
      </w:r>
      <w:proofErr w:type="spellEnd"/>
      <w:r w:rsidR="00B13D1E" w:rsidRPr="00B13D1E">
        <w:rPr>
          <w:rFonts w:ascii="Cambria" w:hAnsi="Cambria"/>
          <w:b/>
        </w:rPr>
        <w:t xml:space="preserve"> Q5 Hot Start HiFi PCR Master Mix.  </w:t>
      </w:r>
      <w:r w:rsidR="00B13D1E" w:rsidRPr="00A109AC">
        <w:rPr>
          <w:rFonts w:ascii="Cambria" w:hAnsi="Cambria"/>
        </w:rPr>
        <w:t xml:space="preserve">To ensure optimal performance, </w:t>
      </w:r>
      <w:r w:rsidR="00B13D1E" w:rsidRPr="00B13D1E">
        <w:rPr>
          <w:rFonts w:ascii="Cambria" w:hAnsi="Cambria"/>
          <w:b/>
        </w:rPr>
        <w:t xml:space="preserve">place the master mix at room temperature </w:t>
      </w:r>
      <w:r w:rsidR="00B13D1E" w:rsidRPr="00A109AC">
        <w:rPr>
          <w:rFonts w:ascii="Cambria" w:hAnsi="Cambria"/>
        </w:rPr>
        <w:t>while purifying the ligation reaction.  Once thawed,</w:t>
      </w:r>
      <w:r w:rsidR="00B13D1E" w:rsidRPr="00B13D1E">
        <w:rPr>
          <w:rFonts w:ascii="Cambria" w:hAnsi="Cambria"/>
          <w:b/>
        </w:rPr>
        <w:t xml:space="preserve"> gently mix by inverting the tube several times.</w:t>
      </w:r>
    </w:p>
    <w:p w14:paraId="20478030" w14:textId="77777777" w:rsidR="00610D45" w:rsidRDefault="00610D45" w:rsidP="00F7434C">
      <w:pPr>
        <w:rPr>
          <w:rFonts w:ascii="Cambria" w:hAnsi="Cambria"/>
        </w:rPr>
      </w:pPr>
    </w:p>
    <w:p w14:paraId="3369FFFF" w14:textId="048EAEC2" w:rsidR="00242DC6" w:rsidRDefault="00242DC6" w:rsidP="00F7434C">
      <w:pPr>
        <w:rPr>
          <w:rFonts w:ascii="Cambria" w:hAnsi="Cambria"/>
        </w:rPr>
      </w:pPr>
      <w:r>
        <w:rPr>
          <w:rFonts w:ascii="Cambria" w:hAnsi="Cambria"/>
        </w:rPr>
        <w:t>3c. Remove the index primers from freezer.</w:t>
      </w:r>
    </w:p>
    <w:p w14:paraId="29B6DA8A" w14:textId="77777777" w:rsidR="001A4AB2" w:rsidRDefault="001A4AB2" w:rsidP="00F7434C">
      <w:pPr>
        <w:rPr>
          <w:rFonts w:ascii="Cambria" w:hAnsi="Cambria"/>
        </w:rPr>
      </w:pPr>
    </w:p>
    <w:p w14:paraId="0EE6ADA0" w14:textId="77777777" w:rsidR="00D2167A" w:rsidRDefault="00D2167A" w:rsidP="00F7434C">
      <w:pPr>
        <w:rPr>
          <w:rFonts w:ascii="Cambria" w:hAnsi="Cambria"/>
        </w:rPr>
      </w:pPr>
    </w:p>
    <w:p w14:paraId="562BA80F" w14:textId="6814AB80" w:rsidR="00583991" w:rsidRDefault="00583991" w:rsidP="00F7434C">
      <w:pPr>
        <w:rPr>
          <w:b/>
          <w:sz w:val="28"/>
          <w:szCs w:val="28"/>
        </w:rPr>
      </w:pPr>
      <w:r w:rsidRPr="00583991">
        <w:rPr>
          <w:b/>
          <w:sz w:val="28"/>
          <w:szCs w:val="28"/>
        </w:rPr>
        <w:t xml:space="preserve">1.8 Purify the Ligation Reaction Using </w:t>
      </w:r>
      <w:proofErr w:type="spellStart"/>
      <w:r w:rsidRPr="00583991">
        <w:rPr>
          <w:b/>
          <w:sz w:val="28"/>
          <w:szCs w:val="28"/>
        </w:rPr>
        <w:t>AMPure</w:t>
      </w:r>
      <w:proofErr w:type="spellEnd"/>
      <w:r w:rsidRPr="00583991">
        <w:rPr>
          <w:b/>
          <w:sz w:val="28"/>
          <w:szCs w:val="28"/>
        </w:rPr>
        <w:t xml:space="preserve"> XP beads:</w:t>
      </w:r>
    </w:p>
    <w:p w14:paraId="18F3484F" w14:textId="4829CCB3" w:rsidR="006C2F55" w:rsidRPr="006C2F55" w:rsidRDefault="006C2F55" w:rsidP="00F7434C">
      <w:pPr>
        <w:rPr>
          <w:b/>
        </w:rPr>
      </w:pPr>
      <w:r w:rsidRPr="006C2F55">
        <w:rPr>
          <w:b/>
        </w:rPr>
        <w:t xml:space="preserve">Note: if you are selection for larger size fragments (&gt; 200 </w:t>
      </w:r>
      <w:proofErr w:type="spellStart"/>
      <w:r w:rsidRPr="006C2F55">
        <w:rPr>
          <w:b/>
        </w:rPr>
        <w:t>nt</w:t>
      </w:r>
      <w:proofErr w:type="spellEnd"/>
      <w:r w:rsidRPr="006C2F55">
        <w:rPr>
          <w:b/>
        </w:rPr>
        <w:t>), follow the size selection recommendations in Appendix A, Chapter 4.</w:t>
      </w:r>
    </w:p>
    <w:p w14:paraId="136018BB" w14:textId="77777777" w:rsidR="00827D3A" w:rsidRDefault="00827D3A" w:rsidP="00F7434C">
      <w:pPr>
        <w:rPr>
          <w:rFonts w:ascii="Cambria" w:hAnsi="Cambria"/>
          <w:b/>
        </w:rPr>
      </w:pPr>
    </w:p>
    <w:p w14:paraId="68A17E12" w14:textId="3F6B34EA" w:rsidR="00827D3A" w:rsidRDefault="00D2167A" w:rsidP="00F7434C">
      <w:pPr>
        <w:rPr>
          <w:rFonts w:ascii="Cambria" w:hAnsi="Cambria"/>
        </w:rPr>
      </w:pPr>
      <w:r>
        <w:rPr>
          <w:rFonts w:ascii="Cambria" w:hAnsi="Cambria"/>
        </w:rPr>
        <w:t xml:space="preserve">1a. </w:t>
      </w:r>
      <w:r w:rsidR="00827D3A">
        <w:rPr>
          <w:rFonts w:ascii="Cambria" w:hAnsi="Cambria"/>
        </w:rPr>
        <w:t>V</w:t>
      </w:r>
      <w:r w:rsidR="001A4AB2">
        <w:rPr>
          <w:rFonts w:ascii="Cambria" w:hAnsi="Cambria"/>
        </w:rPr>
        <w:t xml:space="preserve">ortex </w:t>
      </w:r>
      <w:proofErr w:type="spellStart"/>
      <w:r w:rsidR="001A4AB2">
        <w:rPr>
          <w:rFonts w:ascii="Cambria" w:hAnsi="Cambria"/>
        </w:rPr>
        <w:t>AMPure</w:t>
      </w:r>
      <w:proofErr w:type="spellEnd"/>
      <w:r w:rsidR="001A4AB2">
        <w:rPr>
          <w:rFonts w:ascii="Cambria" w:hAnsi="Cambria"/>
        </w:rPr>
        <w:t xml:space="preserve"> beads to Resuspend </w:t>
      </w:r>
      <w:r w:rsidR="001A4AB2" w:rsidRPr="001A4AB2">
        <w:rPr>
          <w:rFonts w:ascii="Cambria" w:hAnsi="Cambria"/>
          <w:i/>
        </w:rPr>
        <w:t xml:space="preserve">(can leave out all day at RT after being removed from </w:t>
      </w:r>
      <w:r w:rsidR="001A4AB2" w:rsidRPr="001A4AB2">
        <w:rPr>
          <w:i/>
        </w:rPr>
        <w:t>4</w:t>
      </w:r>
      <w:r w:rsidR="001A4AB2" w:rsidRPr="001A4AB2">
        <w:rPr>
          <w:i/>
          <w:vertAlign w:val="superscript"/>
        </w:rPr>
        <w:t>o</w:t>
      </w:r>
      <w:r w:rsidR="001A4AB2" w:rsidRPr="001A4AB2">
        <w:rPr>
          <w:i/>
        </w:rPr>
        <w:t>C).</w:t>
      </w:r>
    </w:p>
    <w:p w14:paraId="381AD10C" w14:textId="77777777" w:rsidR="00827D3A" w:rsidRDefault="00827D3A" w:rsidP="00F7434C">
      <w:pPr>
        <w:rPr>
          <w:rFonts w:ascii="Cambria" w:hAnsi="Cambria"/>
        </w:rPr>
      </w:pPr>
    </w:p>
    <w:p w14:paraId="77D2845C" w14:textId="3CDAA7FA" w:rsidR="00827D3A" w:rsidRPr="00EF1F71" w:rsidRDefault="00D2167A" w:rsidP="00F7434C">
      <w:pPr>
        <w:rPr>
          <w:rFonts w:ascii="Cambria" w:hAnsi="Cambria"/>
          <w:i/>
        </w:rPr>
      </w:pPr>
      <w:r>
        <w:rPr>
          <w:rFonts w:ascii="Cambria" w:hAnsi="Cambria"/>
        </w:rPr>
        <w:t xml:space="preserve">1b. </w:t>
      </w:r>
      <w:r w:rsidR="00827D3A">
        <w:rPr>
          <w:rFonts w:ascii="Cambria" w:hAnsi="Cambria"/>
        </w:rPr>
        <w:t xml:space="preserve">Add </w:t>
      </w:r>
      <w:r w:rsidR="006C2F55">
        <w:rPr>
          <w:rFonts w:ascii="Cambria" w:hAnsi="Cambria"/>
          <w:b/>
        </w:rPr>
        <w:t xml:space="preserve">8 </w:t>
      </w:r>
      <w:r w:rsidR="00827D3A" w:rsidRPr="00827D3A">
        <w:rPr>
          <w:rFonts w:ascii="Cambria" w:hAnsi="Cambria"/>
          <w:b/>
        </w:rPr>
        <w:t xml:space="preserve">ul </w:t>
      </w:r>
      <w:r w:rsidR="00827D3A">
        <w:rPr>
          <w:rFonts w:ascii="Cambria" w:hAnsi="Cambria"/>
          <w:b/>
        </w:rPr>
        <w:t>nuclease-free H</w:t>
      </w:r>
      <w:r w:rsidR="00827D3A">
        <w:rPr>
          <w:rFonts w:ascii="Cambria" w:hAnsi="Cambria"/>
          <w:b/>
          <w:vertAlign w:val="subscript"/>
        </w:rPr>
        <w:t>2</w:t>
      </w:r>
      <w:r w:rsidR="00827D3A">
        <w:rPr>
          <w:rFonts w:ascii="Cambria" w:hAnsi="Cambria"/>
          <w:b/>
        </w:rPr>
        <w:t xml:space="preserve">0 </w:t>
      </w:r>
      <w:r w:rsidR="00827D3A" w:rsidRPr="00827D3A">
        <w:rPr>
          <w:rFonts w:ascii="Cambria" w:hAnsi="Cambria"/>
          <w:b/>
        </w:rPr>
        <w:t>to each well</w:t>
      </w:r>
      <w:r w:rsidR="00827D3A">
        <w:rPr>
          <w:rFonts w:ascii="Cambria" w:hAnsi="Cambria"/>
        </w:rPr>
        <w:t xml:space="preserve"> to adjust the final volume after ligation for a 50ul total volume (former volume was 43.25ul)</w:t>
      </w:r>
      <w:r w:rsidR="00EF1F71">
        <w:rPr>
          <w:rFonts w:ascii="Cambria" w:hAnsi="Cambria"/>
        </w:rPr>
        <w:t xml:space="preserve">. </w:t>
      </w:r>
      <w:r w:rsidR="00EF1F71">
        <w:rPr>
          <w:rFonts w:ascii="Cambria" w:hAnsi="Cambria"/>
          <w:i/>
        </w:rPr>
        <w:t xml:space="preserve">Use </w:t>
      </w:r>
      <w:proofErr w:type="spellStart"/>
      <w:r w:rsidR="00EF1F71">
        <w:rPr>
          <w:rFonts w:ascii="Cambria" w:hAnsi="Cambria"/>
          <w:i/>
        </w:rPr>
        <w:t>resevoir</w:t>
      </w:r>
      <w:proofErr w:type="spellEnd"/>
      <w:r w:rsidR="00EF1F71">
        <w:rPr>
          <w:rFonts w:ascii="Cambria" w:hAnsi="Cambria"/>
          <w:i/>
        </w:rPr>
        <w:t xml:space="preserve"> an</w:t>
      </w:r>
      <w:r w:rsidR="00A44BAA">
        <w:rPr>
          <w:rFonts w:ascii="Cambria" w:hAnsi="Cambria"/>
          <w:i/>
        </w:rPr>
        <w:t xml:space="preserve">d p10 multichannel, or repeat electronic pipette. Can add 0.1ul water more to make up for volume omitted in end repair and adaptor ligation steps </w:t>
      </w:r>
      <w:proofErr w:type="spellStart"/>
      <w:r w:rsidR="00A44BAA">
        <w:rPr>
          <w:rFonts w:ascii="Cambria" w:hAnsi="Cambria"/>
          <w:i/>
        </w:rPr>
        <w:t>bc</w:t>
      </w:r>
      <w:proofErr w:type="spellEnd"/>
      <w:r w:rsidR="00A44BAA">
        <w:rPr>
          <w:rFonts w:ascii="Cambria" w:hAnsi="Cambria"/>
          <w:i/>
        </w:rPr>
        <w:t xml:space="preserve"> of electronic pipette if needed.</w:t>
      </w:r>
    </w:p>
    <w:p w14:paraId="17A5D176" w14:textId="77777777" w:rsidR="00827D3A" w:rsidRDefault="00827D3A" w:rsidP="00F7434C">
      <w:pPr>
        <w:rPr>
          <w:rFonts w:ascii="Cambria" w:hAnsi="Cambria"/>
        </w:rPr>
      </w:pPr>
    </w:p>
    <w:p w14:paraId="4F616A9E" w14:textId="2CE5E48A" w:rsidR="00827D3A" w:rsidRPr="00EF1F71" w:rsidRDefault="006C2F55" w:rsidP="00F7434C">
      <w:pPr>
        <w:rPr>
          <w:rFonts w:ascii="Cambria" w:hAnsi="Cambria"/>
          <w:i/>
        </w:rPr>
      </w:pPr>
      <w:r>
        <w:rPr>
          <w:rFonts w:ascii="Cambria" w:hAnsi="Cambria"/>
        </w:rPr>
        <w:t>2</w:t>
      </w:r>
      <w:r w:rsidR="00827D3A">
        <w:rPr>
          <w:rFonts w:ascii="Cambria" w:hAnsi="Cambria"/>
        </w:rPr>
        <w:t xml:space="preserve">. Add </w:t>
      </w:r>
      <w:r>
        <w:rPr>
          <w:rFonts w:ascii="Cambria" w:hAnsi="Cambria"/>
          <w:b/>
        </w:rPr>
        <w:t xml:space="preserve">50 </w:t>
      </w:r>
      <w:r w:rsidR="00827D3A" w:rsidRPr="002540B7">
        <w:rPr>
          <w:rFonts w:ascii="Cambria" w:hAnsi="Cambria"/>
          <w:b/>
        </w:rPr>
        <w:t>ul</w:t>
      </w:r>
      <w:r>
        <w:rPr>
          <w:rFonts w:ascii="Cambria" w:hAnsi="Cambria"/>
          <w:b/>
        </w:rPr>
        <w:t xml:space="preserve"> (1.0X)</w:t>
      </w:r>
      <w:r w:rsidR="00827D3A" w:rsidRPr="002540B7">
        <w:rPr>
          <w:rFonts w:ascii="Cambria" w:hAnsi="Cambria"/>
          <w:b/>
        </w:rPr>
        <w:t xml:space="preserve"> of resuspended </w:t>
      </w:r>
      <w:proofErr w:type="spellStart"/>
      <w:r w:rsidR="00827D3A" w:rsidRPr="002540B7">
        <w:rPr>
          <w:rFonts w:ascii="Cambria" w:hAnsi="Cambria"/>
          <w:b/>
        </w:rPr>
        <w:t>AMPure</w:t>
      </w:r>
      <w:proofErr w:type="spellEnd"/>
      <w:r w:rsidR="00827D3A" w:rsidRPr="002540B7">
        <w:rPr>
          <w:rFonts w:ascii="Cambria" w:hAnsi="Cambria"/>
          <w:b/>
        </w:rPr>
        <w:t xml:space="preserve"> XP beads</w:t>
      </w:r>
      <w:r w:rsidR="00827D3A">
        <w:rPr>
          <w:rFonts w:ascii="Cambria" w:hAnsi="Cambria"/>
        </w:rPr>
        <w:t xml:space="preserve"> to the 50ul ligation reaction</w:t>
      </w:r>
      <w:r w:rsidR="001A4AB2">
        <w:rPr>
          <w:rFonts w:ascii="Cambria" w:hAnsi="Cambria"/>
        </w:rPr>
        <w:t xml:space="preserve"> </w:t>
      </w:r>
      <w:r w:rsidR="001A4AB2" w:rsidRPr="001A4AB2">
        <w:rPr>
          <w:rFonts w:ascii="Cambria" w:hAnsi="Cambria"/>
          <w:i/>
        </w:rPr>
        <w:t xml:space="preserve">(can reference chart on </w:t>
      </w:r>
      <w:proofErr w:type="spellStart"/>
      <w:r w:rsidR="001A4AB2" w:rsidRPr="001A4AB2">
        <w:rPr>
          <w:rFonts w:ascii="Cambria" w:hAnsi="Cambria"/>
          <w:i/>
        </w:rPr>
        <w:t>pg</w:t>
      </w:r>
      <w:proofErr w:type="spellEnd"/>
      <w:r w:rsidR="001A4AB2" w:rsidRPr="001A4AB2">
        <w:rPr>
          <w:rFonts w:ascii="Cambria" w:hAnsi="Cambria"/>
          <w:i/>
        </w:rPr>
        <w:t xml:space="preserve"> 13 in the appendix)</w:t>
      </w:r>
      <w:r w:rsidR="00827D3A">
        <w:rPr>
          <w:rFonts w:ascii="Cambria" w:hAnsi="Cambria"/>
        </w:rPr>
        <w:t>. Pipette mix well (at least 10X).</w:t>
      </w:r>
      <w:r w:rsidR="00EF1F71">
        <w:rPr>
          <w:rFonts w:ascii="Cambria" w:hAnsi="Cambria"/>
        </w:rPr>
        <w:t xml:space="preserve"> </w:t>
      </w:r>
      <w:r w:rsidR="00EF1F71">
        <w:rPr>
          <w:rFonts w:ascii="Cambria" w:hAnsi="Cambria"/>
          <w:i/>
        </w:rPr>
        <w:t>Use 200ul electronic multichannel-adding 22.4ul.</w:t>
      </w:r>
    </w:p>
    <w:p w14:paraId="457F78A2" w14:textId="77777777" w:rsidR="00827D3A" w:rsidRDefault="00827D3A" w:rsidP="00F7434C">
      <w:pPr>
        <w:rPr>
          <w:rFonts w:ascii="Cambria" w:hAnsi="Cambria"/>
        </w:rPr>
      </w:pPr>
    </w:p>
    <w:p w14:paraId="4643BB9D" w14:textId="0297FB2A" w:rsidR="00827D3A" w:rsidRPr="00D2167A" w:rsidRDefault="006C2F55" w:rsidP="00F7434C">
      <w:pPr>
        <w:rPr>
          <w:rFonts w:ascii="Cambria" w:hAnsi="Cambria"/>
          <w:b/>
        </w:rPr>
      </w:pPr>
      <w:r>
        <w:rPr>
          <w:rFonts w:ascii="Cambria" w:hAnsi="Cambria"/>
        </w:rPr>
        <w:t>3</w:t>
      </w:r>
      <w:r w:rsidR="00827D3A">
        <w:rPr>
          <w:rFonts w:ascii="Cambria" w:hAnsi="Cambria"/>
        </w:rPr>
        <w:t xml:space="preserve">. Incubate at </w:t>
      </w:r>
      <w:r w:rsidR="00827D3A" w:rsidRPr="00D2167A">
        <w:rPr>
          <w:rFonts w:ascii="Cambria" w:hAnsi="Cambria"/>
          <w:b/>
        </w:rPr>
        <w:t>room temperature for 5 minutes.</w:t>
      </w:r>
    </w:p>
    <w:p w14:paraId="0E245E96" w14:textId="77777777" w:rsidR="00827D3A" w:rsidRPr="00D2167A" w:rsidRDefault="00827D3A" w:rsidP="00F7434C">
      <w:pPr>
        <w:rPr>
          <w:rFonts w:ascii="Cambria" w:hAnsi="Cambria"/>
          <w:b/>
        </w:rPr>
      </w:pPr>
    </w:p>
    <w:p w14:paraId="6C632691" w14:textId="5CEEA563" w:rsidR="00A40941" w:rsidRPr="006C2F55" w:rsidRDefault="006C2F55" w:rsidP="00F7434C">
      <w:pPr>
        <w:rPr>
          <w:rFonts w:ascii="Cambria" w:hAnsi="Cambria"/>
        </w:rPr>
      </w:pPr>
      <w:r>
        <w:rPr>
          <w:rFonts w:ascii="Cambria" w:hAnsi="Cambria"/>
        </w:rPr>
        <w:t>4</w:t>
      </w:r>
      <w:r w:rsidR="00827D3A">
        <w:rPr>
          <w:rFonts w:ascii="Cambria" w:hAnsi="Cambria"/>
        </w:rPr>
        <w:t xml:space="preserve">. Quickly spin down the plate </w:t>
      </w:r>
      <w:r w:rsidR="00910AD0">
        <w:rPr>
          <w:rFonts w:ascii="Cambria" w:hAnsi="Cambria"/>
        </w:rPr>
        <w:t xml:space="preserve">in </w:t>
      </w:r>
      <w:r w:rsidR="00910AD0" w:rsidRPr="00910AD0">
        <w:rPr>
          <w:rFonts w:ascii="Cambria" w:hAnsi="Cambria"/>
          <w:i/>
        </w:rPr>
        <w:t>salad spinner</w:t>
      </w:r>
      <w:r w:rsidR="00910AD0">
        <w:rPr>
          <w:rFonts w:ascii="Cambria" w:hAnsi="Cambria"/>
        </w:rPr>
        <w:t xml:space="preserve"> </w:t>
      </w:r>
      <w:r w:rsidR="00827D3A">
        <w:rPr>
          <w:rFonts w:ascii="Cambria" w:hAnsi="Cambria"/>
        </w:rPr>
        <w:t xml:space="preserve">and place the plate on the magnetic stand to separate the beads from the supernatant. After the solution is clear (about 5 minutes), </w:t>
      </w:r>
      <w:r>
        <w:rPr>
          <w:rFonts w:ascii="Cambria" w:hAnsi="Cambria"/>
        </w:rPr>
        <w:t>discard</w:t>
      </w:r>
      <w:r w:rsidR="00827D3A">
        <w:rPr>
          <w:rFonts w:ascii="Cambria" w:hAnsi="Cambria"/>
        </w:rPr>
        <w:t xml:space="preserve"> the supernatant </w:t>
      </w:r>
      <w:r>
        <w:rPr>
          <w:rFonts w:ascii="Cambria" w:hAnsi="Cambria"/>
        </w:rPr>
        <w:t>that contain unwanted fragments</w:t>
      </w:r>
      <w:r w:rsidR="00910AD0">
        <w:rPr>
          <w:rFonts w:ascii="Cambria" w:hAnsi="Cambria"/>
        </w:rPr>
        <w:t xml:space="preserve"> (</w:t>
      </w:r>
      <w:r w:rsidR="00EF1F71">
        <w:rPr>
          <w:rFonts w:ascii="Cambria" w:hAnsi="Cambria"/>
          <w:i/>
        </w:rPr>
        <w:t>Use</w:t>
      </w:r>
      <w:r w:rsidR="00EF1F71" w:rsidRPr="00910AD0">
        <w:rPr>
          <w:rFonts w:ascii="Cambria" w:hAnsi="Cambria"/>
          <w:i/>
        </w:rPr>
        <w:t xml:space="preserve"> 300ul multichannel </w:t>
      </w:r>
      <w:proofErr w:type="spellStart"/>
      <w:r w:rsidR="00EF1F71">
        <w:rPr>
          <w:rFonts w:ascii="Cambria" w:hAnsi="Cambria"/>
          <w:i/>
        </w:rPr>
        <w:t>bc</w:t>
      </w:r>
      <w:proofErr w:type="spellEnd"/>
      <w:r w:rsidR="00EF1F71">
        <w:rPr>
          <w:rFonts w:ascii="Cambria" w:hAnsi="Cambria"/>
          <w:i/>
        </w:rPr>
        <w:t xml:space="preserve"> should</w:t>
      </w:r>
      <w:r w:rsidR="00910AD0" w:rsidRPr="00910AD0">
        <w:rPr>
          <w:rFonts w:ascii="Cambria" w:hAnsi="Cambria"/>
          <w:i/>
        </w:rPr>
        <w:t xml:space="preserve"> have ~72.5ul supernatant,</w:t>
      </w:r>
      <w:r w:rsidR="00EF1F71">
        <w:rPr>
          <w:rFonts w:ascii="Cambria" w:hAnsi="Cambria"/>
          <w:i/>
        </w:rPr>
        <w:t xml:space="preserve"> but was consistently a bit less, so can set to ~68-70ul</w:t>
      </w:r>
      <w:r w:rsidR="00910AD0" w:rsidRPr="00910AD0">
        <w:rPr>
          <w:rFonts w:ascii="Cambria" w:hAnsi="Cambria"/>
          <w:i/>
        </w:rPr>
        <w:t>)</w:t>
      </w:r>
      <w:r w:rsidR="00827D3A" w:rsidRPr="00910AD0">
        <w:rPr>
          <w:rFonts w:ascii="Cambria" w:hAnsi="Cambria"/>
          <w:i/>
        </w:rPr>
        <w:t xml:space="preserve">. </w:t>
      </w:r>
      <w:r w:rsidR="00827D3A">
        <w:rPr>
          <w:rFonts w:ascii="Cambria" w:hAnsi="Cambria"/>
          <w:b/>
        </w:rPr>
        <w:t xml:space="preserve">CAUTION: DO NOT DISCARD THE </w:t>
      </w:r>
      <w:r>
        <w:rPr>
          <w:rFonts w:ascii="Cambria" w:hAnsi="Cambria"/>
          <w:b/>
        </w:rPr>
        <w:t>BEADS</w:t>
      </w:r>
      <w:r w:rsidR="00A40941">
        <w:rPr>
          <w:rFonts w:ascii="Cambria" w:hAnsi="Cambria"/>
          <w:b/>
        </w:rPr>
        <w:t xml:space="preserve">!!! </w:t>
      </w:r>
    </w:p>
    <w:p w14:paraId="0FC7A7B6" w14:textId="77777777" w:rsidR="00A40941" w:rsidRDefault="00A40941" w:rsidP="00F7434C">
      <w:pPr>
        <w:rPr>
          <w:rFonts w:ascii="Cambria" w:hAnsi="Cambria"/>
        </w:rPr>
      </w:pPr>
    </w:p>
    <w:p w14:paraId="0A2258F0" w14:textId="6BB93E61" w:rsidR="006C2F55" w:rsidRDefault="006C2F55" w:rsidP="00F7434C">
      <w:pPr>
        <w:rPr>
          <w:rFonts w:ascii="Cambria" w:hAnsi="Cambria"/>
        </w:rPr>
      </w:pPr>
      <w:r>
        <w:rPr>
          <w:rFonts w:ascii="Cambria" w:hAnsi="Cambria"/>
        </w:rPr>
        <w:t>5</w:t>
      </w:r>
      <w:r w:rsidR="00A40941">
        <w:rPr>
          <w:rFonts w:ascii="Cambria" w:hAnsi="Cambria"/>
        </w:rPr>
        <w:t xml:space="preserve">. </w:t>
      </w:r>
      <w:r>
        <w:rPr>
          <w:rFonts w:ascii="Cambria" w:hAnsi="Cambria"/>
        </w:rPr>
        <w:t>Add 200 ul of freshly prepared 80% ethanol to the tubes while in the magnetic rack.  Incubate at room temperature for 30 seconds, and then carefully remove and discard the supernatant.</w:t>
      </w:r>
    </w:p>
    <w:p w14:paraId="316226E0" w14:textId="77777777" w:rsidR="006C2F55" w:rsidRDefault="006C2F55" w:rsidP="00F7434C">
      <w:pPr>
        <w:rPr>
          <w:rFonts w:ascii="Cambria" w:hAnsi="Cambria"/>
        </w:rPr>
      </w:pPr>
    </w:p>
    <w:p w14:paraId="74C98676" w14:textId="6E69A228" w:rsidR="006C2F55" w:rsidRDefault="00D319C4" w:rsidP="00F7434C">
      <w:pPr>
        <w:rPr>
          <w:rFonts w:ascii="Cambria" w:hAnsi="Cambria"/>
        </w:rPr>
      </w:pPr>
      <w:r>
        <w:rPr>
          <w:rFonts w:ascii="Cambria" w:hAnsi="Cambria"/>
        </w:rPr>
        <w:lastRenderedPageBreak/>
        <w:t xml:space="preserve">6. </w:t>
      </w:r>
      <w:r w:rsidR="006C2F55">
        <w:rPr>
          <w:rFonts w:ascii="Cambria" w:hAnsi="Cambria"/>
        </w:rPr>
        <w:t>Repeat Step 5 once for a total of 2 washes.</w:t>
      </w:r>
    </w:p>
    <w:p w14:paraId="72384996" w14:textId="77777777" w:rsidR="006C2F55" w:rsidRDefault="006C2F55" w:rsidP="00F7434C">
      <w:pPr>
        <w:rPr>
          <w:rFonts w:ascii="Cambria" w:hAnsi="Cambria"/>
        </w:rPr>
      </w:pPr>
    </w:p>
    <w:p w14:paraId="43F4ADE4" w14:textId="090046FA" w:rsidR="00EF1F71" w:rsidRDefault="00A40941" w:rsidP="00F7434C">
      <w:pPr>
        <w:rPr>
          <w:rFonts w:ascii="Cambria" w:hAnsi="Cambria"/>
        </w:rPr>
      </w:pPr>
      <w:r>
        <w:rPr>
          <w:rFonts w:ascii="Cambria" w:hAnsi="Cambria"/>
        </w:rPr>
        <w:t>7</w:t>
      </w:r>
      <w:r w:rsidR="00D319C4">
        <w:rPr>
          <w:rFonts w:ascii="Cambria" w:hAnsi="Cambria"/>
        </w:rPr>
        <w:t xml:space="preserve">. </w:t>
      </w:r>
      <w:r>
        <w:rPr>
          <w:rFonts w:ascii="Cambria" w:hAnsi="Cambria"/>
        </w:rPr>
        <w:t xml:space="preserve">Quickly spin the plate and place it </w:t>
      </w:r>
      <w:r w:rsidR="006C2F55">
        <w:rPr>
          <w:rFonts w:ascii="Cambria" w:hAnsi="Cambria"/>
        </w:rPr>
        <w:t xml:space="preserve">back </w:t>
      </w:r>
      <w:r>
        <w:rPr>
          <w:rFonts w:ascii="Cambria" w:hAnsi="Cambria"/>
        </w:rPr>
        <w:t xml:space="preserve">on the </w:t>
      </w:r>
      <w:proofErr w:type="gramStart"/>
      <w:r>
        <w:rPr>
          <w:rFonts w:ascii="Cambria" w:hAnsi="Cambria"/>
        </w:rPr>
        <w:t xml:space="preserve">magnetic </w:t>
      </w:r>
      <w:r w:rsidR="006C2F55">
        <w:rPr>
          <w:rFonts w:ascii="Cambria" w:hAnsi="Cambria"/>
        </w:rPr>
        <w:t>.</w:t>
      </w:r>
      <w:proofErr w:type="gramEnd"/>
    </w:p>
    <w:p w14:paraId="54BAC10D" w14:textId="77777777" w:rsidR="00EF1F71" w:rsidRDefault="00EF1F71" w:rsidP="00F7434C">
      <w:pPr>
        <w:rPr>
          <w:rFonts w:ascii="Cambria" w:hAnsi="Cambria"/>
        </w:rPr>
      </w:pPr>
    </w:p>
    <w:p w14:paraId="657ECF24" w14:textId="03A87977" w:rsidR="00D319C4" w:rsidRDefault="00D319C4" w:rsidP="00F7434C">
      <w:pPr>
        <w:rPr>
          <w:rFonts w:ascii="Cambria" w:hAnsi="Cambria"/>
        </w:rPr>
      </w:pPr>
      <w:r>
        <w:rPr>
          <w:rFonts w:ascii="Cambria" w:hAnsi="Cambria"/>
        </w:rPr>
        <w:t xml:space="preserve">8. Completely removed the residual ethanol with a p-10 and </w:t>
      </w:r>
      <w:r w:rsidRPr="00D319C4">
        <w:rPr>
          <w:rFonts w:ascii="Cambria" w:hAnsi="Cambria"/>
          <w:b/>
        </w:rPr>
        <w:t>air dry beads for 3 minutes</w:t>
      </w:r>
      <w:r>
        <w:rPr>
          <w:rFonts w:ascii="Cambria" w:hAnsi="Cambria"/>
        </w:rPr>
        <w:t xml:space="preserve"> while the plate is on the magnetic rack with the lids off.  </w:t>
      </w:r>
      <w:r w:rsidRPr="00D319C4">
        <w:rPr>
          <w:rFonts w:ascii="Cambria" w:hAnsi="Cambria"/>
          <w:b/>
        </w:rPr>
        <w:t xml:space="preserve">Do not </w:t>
      </w:r>
      <w:proofErr w:type="spellStart"/>
      <w:r w:rsidRPr="00D319C4">
        <w:rPr>
          <w:rFonts w:ascii="Cambria" w:hAnsi="Cambria"/>
          <w:b/>
        </w:rPr>
        <w:t>overdry</w:t>
      </w:r>
      <w:proofErr w:type="spellEnd"/>
      <w:r w:rsidRPr="00D319C4">
        <w:rPr>
          <w:rFonts w:ascii="Cambria" w:hAnsi="Cambria"/>
          <w:b/>
        </w:rPr>
        <w:t xml:space="preserve"> the beads</w:t>
      </w:r>
      <w:r>
        <w:rPr>
          <w:rFonts w:ascii="Cambria" w:hAnsi="Cambria"/>
        </w:rPr>
        <w:t>.</w:t>
      </w:r>
    </w:p>
    <w:p w14:paraId="49C8F25F" w14:textId="77777777" w:rsidR="00D319C4" w:rsidRDefault="00D319C4" w:rsidP="00F7434C">
      <w:pPr>
        <w:rPr>
          <w:rFonts w:ascii="Cambria" w:hAnsi="Cambria"/>
        </w:rPr>
      </w:pPr>
    </w:p>
    <w:p w14:paraId="3D07091E" w14:textId="318056A6" w:rsidR="00D319C4" w:rsidRDefault="00D319C4" w:rsidP="00F7434C">
      <w:pPr>
        <w:rPr>
          <w:rFonts w:ascii="Cambria" w:hAnsi="Cambria"/>
        </w:rPr>
      </w:pPr>
      <w:r>
        <w:rPr>
          <w:rFonts w:ascii="Cambria" w:hAnsi="Cambria"/>
        </w:rPr>
        <w:t xml:space="preserve">9. Remove the plate from the rack.  Elute DNA target from the beads with </w:t>
      </w:r>
      <w:r w:rsidRPr="00D2167A">
        <w:rPr>
          <w:rFonts w:ascii="Cambria" w:hAnsi="Cambria"/>
          <w:b/>
        </w:rPr>
        <w:t xml:space="preserve">26 </w:t>
      </w:r>
      <w:r w:rsidR="00F7784D" w:rsidRPr="00D2167A">
        <w:rPr>
          <w:rFonts w:ascii="Cambria" w:hAnsi="Cambria"/>
          <w:b/>
        </w:rPr>
        <w:t>ul 10</w:t>
      </w:r>
      <w:r w:rsidRPr="00D2167A">
        <w:rPr>
          <w:rFonts w:ascii="Cambria" w:hAnsi="Cambria"/>
          <w:b/>
        </w:rPr>
        <w:t xml:space="preserve"> mM Tris-HCl</w:t>
      </w:r>
      <w:r>
        <w:rPr>
          <w:rFonts w:ascii="Cambria" w:hAnsi="Cambria"/>
        </w:rPr>
        <w:t xml:space="preserve">.  Mix well on a vortex mixer or by pipetting up and down, and </w:t>
      </w:r>
      <w:r w:rsidRPr="00D2167A">
        <w:rPr>
          <w:rFonts w:ascii="Cambria" w:hAnsi="Cambria"/>
          <w:b/>
        </w:rPr>
        <w:t>incubate for 2 minutes at room temperature</w:t>
      </w:r>
      <w:r>
        <w:rPr>
          <w:rFonts w:ascii="Cambria" w:hAnsi="Cambria"/>
        </w:rPr>
        <w:t>.  Put the tube in the magnetic rack until the solution is clear.</w:t>
      </w:r>
    </w:p>
    <w:p w14:paraId="51F59F3C" w14:textId="77777777" w:rsidR="00D319C4" w:rsidRDefault="00D319C4" w:rsidP="00F7434C">
      <w:pPr>
        <w:rPr>
          <w:rFonts w:ascii="Cambria" w:hAnsi="Cambria"/>
        </w:rPr>
      </w:pPr>
    </w:p>
    <w:p w14:paraId="03A53516" w14:textId="0DC7573A" w:rsidR="00D319C4" w:rsidRDefault="00D319C4" w:rsidP="00F7434C">
      <w:pPr>
        <w:rPr>
          <w:rFonts w:ascii="Cambria" w:hAnsi="Cambria"/>
        </w:rPr>
      </w:pPr>
      <w:r>
        <w:rPr>
          <w:rFonts w:ascii="Cambria" w:hAnsi="Cambria"/>
        </w:rPr>
        <w:t xml:space="preserve">10. </w:t>
      </w:r>
      <w:r w:rsidRPr="00D2167A">
        <w:rPr>
          <w:rFonts w:ascii="Cambria" w:hAnsi="Cambria"/>
          <w:b/>
        </w:rPr>
        <w:t>Trans</w:t>
      </w:r>
      <w:r w:rsidR="00242DC6" w:rsidRPr="00D2167A">
        <w:rPr>
          <w:rFonts w:ascii="Cambria" w:hAnsi="Cambria"/>
          <w:b/>
        </w:rPr>
        <w:t>f</w:t>
      </w:r>
      <w:r w:rsidRPr="00D2167A">
        <w:rPr>
          <w:rFonts w:ascii="Cambria" w:hAnsi="Cambria"/>
          <w:b/>
        </w:rPr>
        <w:t>er 25 ul of supernatant</w:t>
      </w:r>
      <w:r>
        <w:rPr>
          <w:rFonts w:ascii="Cambria" w:hAnsi="Cambria"/>
        </w:rPr>
        <w:t xml:space="preserve"> to a clean PCR tube.  Discard beads.</w:t>
      </w:r>
    </w:p>
    <w:p w14:paraId="73F23C58" w14:textId="77777777" w:rsidR="00D319C4" w:rsidRDefault="00D319C4" w:rsidP="00F7434C">
      <w:pPr>
        <w:rPr>
          <w:rFonts w:ascii="Cambria" w:hAnsi="Cambria"/>
        </w:rPr>
      </w:pPr>
    </w:p>
    <w:p w14:paraId="7909032E" w14:textId="5AE37430" w:rsidR="00D319C4" w:rsidRDefault="00D319C4" w:rsidP="00F7434C">
      <w:pPr>
        <w:rPr>
          <w:rFonts w:ascii="Cambria" w:hAnsi="Cambria"/>
        </w:rPr>
      </w:pPr>
      <w:r>
        <w:rPr>
          <w:rFonts w:ascii="Cambria" w:hAnsi="Cambria"/>
        </w:rPr>
        <w:t xml:space="preserve">11. To the 25 ul supernatant, </w:t>
      </w:r>
      <w:r w:rsidRPr="00D319C4">
        <w:rPr>
          <w:rFonts w:ascii="Cambria" w:hAnsi="Cambria"/>
          <w:b/>
        </w:rPr>
        <w:t xml:space="preserve">add 25 ul (1.0X) of resuspended </w:t>
      </w:r>
      <w:proofErr w:type="spellStart"/>
      <w:r w:rsidRPr="00D319C4">
        <w:rPr>
          <w:rFonts w:ascii="Cambria" w:hAnsi="Cambria"/>
          <w:b/>
        </w:rPr>
        <w:t>AMPure</w:t>
      </w:r>
      <w:proofErr w:type="spellEnd"/>
      <w:r w:rsidRPr="00D319C4">
        <w:rPr>
          <w:rFonts w:ascii="Cambria" w:hAnsi="Cambria"/>
          <w:b/>
        </w:rPr>
        <w:t xml:space="preserve"> XP beads</w:t>
      </w:r>
      <w:r>
        <w:rPr>
          <w:rFonts w:ascii="Cambria" w:hAnsi="Cambria"/>
        </w:rPr>
        <w:t xml:space="preserve"> and mix well by pipetting up and down 10 times.</w:t>
      </w:r>
    </w:p>
    <w:p w14:paraId="62ED369E" w14:textId="77777777" w:rsidR="00D319C4" w:rsidRDefault="00D319C4" w:rsidP="00F7434C">
      <w:pPr>
        <w:rPr>
          <w:rFonts w:ascii="Cambria" w:hAnsi="Cambria"/>
        </w:rPr>
      </w:pPr>
    </w:p>
    <w:p w14:paraId="41553BCB" w14:textId="207A53DC" w:rsidR="00D319C4" w:rsidRDefault="00D319C4" w:rsidP="00F7434C">
      <w:pPr>
        <w:rPr>
          <w:rFonts w:ascii="Cambria" w:hAnsi="Cambria"/>
        </w:rPr>
      </w:pPr>
      <w:r>
        <w:rPr>
          <w:rFonts w:ascii="Cambria" w:hAnsi="Cambria"/>
        </w:rPr>
        <w:t>12. Incubate for 5 minutes at room temperature.</w:t>
      </w:r>
    </w:p>
    <w:p w14:paraId="7DE39FE7" w14:textId="02163A50" w:rsidR="00D319C4" w:rsidRDefault="00D319C4" w:rsidP="00F7434C">
      <w:pPr>
        <w:rPr>
          <w:rFonts w:ascii="Cambria" w:hAnsi="Cambria"/>
        </w:rPr>
      </w:pPr>
    </w:p>
    <w:p w14:paraId="7D5B7AF2" w14:textId="77777777" w:rsidR="00D319C4" w:rsidRDefault="00D319C4" w:rsidP="00D319C4">
      <w:pPr>
        <w:rPr>
          <w:rFonts w:ascii="Cambria" w:hAnsi="Cambria"/>
          <w:b/>
        </w:rPr>
      </w:pPr>
      <w:r>
        <w:rPr>
          <w:rFonts w:ascii="Cambria" w:hAnsi="Cambria"/>
        </w:rPr>
        <w:t xml:space="preserve">13. Quickly spin the plate and place on magnetic rack to separate beads from supernatant.  After the solution is clear (about 5 minutes), carefully remove the supernatant that contains unwanted DNA. Do not disturb the beads that contain the desired DNA targets </w:t>
      </w:r>
      <w:r>
        <w:rPr>
          <w:rFonts w:ascii="Cambria" w:hAnsi="Cambria"/>
          <w:i/>
        </w:rPr>
        <w:t>(~80ul-</w:t>
      </w:r>
      <w:r w:rsidRPr="00910AD0">
        <w:rPr>
          <w:rFonts w:ascii="Cambria" w:hAnsi="Cambria"/>
          <w:i/>
        </w:rPr>
        <w:t>use 300ul multichannel pipette)</w:t>
      </w:r>
      <w:r>
        <w:rPr>
          <w:rFonts w:ascii="Cambria" w:hAnsi="Cambria"/>
        </w:rPr>
        <w:t xml:space="preserve">. </w:t>
      </w:r>
      <w:r>
        <w:rPr>
          <w:rFonts w:ascii="Cambria" w:hAnsi="Cambria"/>
          <w:b/>
        </w:rPr>
        <w:t>CAUTION: DO NOT DISCARD THE BEADS!!!</w:t>
      </w:r>
    </w:p>
    <w:p w14:paraId="197BD25E" w14:textId="77777777" w:rsidR="00A40941" w:rsidRDefault="00A40941" w:rsidP="00F7434C">
      <w:pPr>
        <w:rPr>
          <w:rFonts w:ascii="Cambria" w:hAnsi="Cambria"/>
          <w:b/>
        </w:rPr>
      </w:pPr>
    </w:p>
    <w:p w14:paraId="57E74C9B" w14:textId="65287750" w:rsidR="00EF1F71" w:rsidRDefault="00242DC6" w:rsidP="00F7434C">
      <w:pPr>
        <w:rPr>
          <w:rFonts w:ascii="Cambria" w:hAnsi="Cambria"/>
        </w:rPr>
      </w:pPr>
      <w:r>
        <w:rPr>
          <w:rFonts w:ascii="Cambria" w:hAnsi="Cambria"/>
        </w:rPr>
        <w:t>14a</w:t>
      </w:r>
      <w:r w:rsidR="00A40941">
        <w:rPr>
          <w:rFonts w:ascii="Cambria" w:hAnsi="Cambria"/>
        </w:rPr>
        <w:t xml:space="preserve">. Add </w:t>
      </w:r>
      <w:r w:rsidR="00B56D23" w:rsidRPr="002540B7">
        <w:rPr>
          <w:rFonts w:ascii="Cambria" w:hAnsi="Cambria"/>
          <w:b/>
        </w:rPr>
        <w:t>200ul</w:t>
      </w:r>
      <w:r w:rsidR="00A40941" w:rsidRPr="0068042A">
        <w:rPr>
          <w:rFonts w:ascii="Cambria" w:hAnsi="Cambria"/>
          <w:b/>
        </w:rPr>
        <w:t xml:space="preserve"> of 80% ethanol</w:t>
      </w:r>
      <w:r w:rsidR="00A40941">
        <w:rPr>
          <w:rFonts w:ascii="Cambria" w:hAnsi="Cambria"/>
        </w:rPr>
        <w:t xml:space="preserve"> to each well while in the magnetic stand</w:t>
      </w:r>
      <w:r>
        <w:rPr>
          <w:rFonts w:ascii="Cambria" w:hAnsi="Cambria"/>
        </w:rPr>
        <w:t>.</w:t>
      </w:r>
      <w:r w:rsidR="00B87FF2">
        <w:rPr>
          <w:rFonts w:ascii="Cambria" w:hAnsi="Cambria"/>
        </w:rPr>
        <w:t xml:space="preserve"> </w:t>
      </w:r>
      <w:r w:rsidR="00B87FF2" w:rsidRPr="00B87FF2">
        <w:rPr>
          <w:rFonts w:ascii="Cambria" w:hAnsi="Cambria"/>
          <w:i/>
        </w:rPr>
        <w:t>(</w:t>
      </w:r>
      <w:r w:rsidR="00EF1F71">
        <w:rPr>
          <w:i/>
        </w:rPr>
        <w:t>Use</w:t>
      </w:r>
      <w:r w:rsidR="00B87FF2" w:rsidRPr="00B87FF2">
        <w:rPr>
          <w:i/>
        </w:rPr>
        <w:t xml:space="preserve"> disposable reservoir for ethanol and </w:t>
      </w:r>
      <w:r w:rsidR="00EF1F71">
        <w:rPr>
          <w:i/>
        </w:rPr>
        <w:t xml:space="preserve">300ul </w:t>
      </w:r>
      <w:r w:rsidR="00B87FF2" w:rsidRPr="00B87FF2">
        <w:rPr>
          <w:i/>
        </w:rPr>
        <w:t>multichannel)</w:t>
      </w:r>
      <w:r w:rsidR="00A40941" w:rsidRPr="00B87FF2">
        <w:rPr>
          <w:rFonts w:ascii="Cambria" w:hAnsi="Cambria"/>
          <w:i/>
        </w:rPr>
        <w:t>.</w:t>
      </w:r>
      <w:r w:rsidR="00A40941">
        <w:rPr>
          <w:rFonts w:ascii="Cambria" w:hAnsi="Cambria"/>
        </w:rPr>
        <w:t xml:space="preserve"> </w:t>
      </w:r>
    </w:p>
    <w:p w14:paraId="50F8AFA7" w14:textId="77777777" w:rsidR="00EF1F71" w:rsidRDefault="00EF1F71" w:rsidP="00F7434C">
      <w:pPr>
        <w:rPr>
          <w:rFonts w:ascii="Cambria" w:hAnsi="Cambria"/>
        </w:rPr>
      </w:pPr>
    </w:p>
    <w:p w14:paraId="09AC9F25" w14:textId="118D69B8" w:rsidR="00A40941" w:rsidRDefault="00242DC6" w:rsidP="00F7434C">
      <w:pPr>
        <w:rPr>
          <w:i/>
        </w:rPr>
      </w:pPr>
      <w:r>
        <w:rPr>
          <w:rFonts w:ascii="Cambria" w:hAnsi="Cambria"/>
        </w:rPr>
        <w:t>14b</w:t>
      </w:r>
      <w:r w:rsidR="00EF1F71">
        <w:rPr>
          <w:rFonts w:ascii="Cambria" w:hAnsi="Cambria"/>
        </w:rPr>
        <w:t xml:space="preserve">. </w:t>
      </w:r>
      <w:r w:rsidR="00A40941">
        <w:rPr>
          <w:rFonts w:ascii="Cambria" w:hAnsi="Cambria"/>
        </w:rPr>
        <w:t xml:space="preserve">Incubate at room temperature for 30 seconds, and then carefully remove and discard the </w:t>
      </w:r>
      <w:proofErr w:type="gramStart"/>
      <w:r w:rsidR="00A40941">
        <w:rPr>
          <w:rFonts w:ascii="Cambria" w:hAnsi="Cambria"/>
        </w:rPr>
        <w:t>supernatant</w:t>
      </w:r>
      <w:r>
        <w:rPr>
          <w:rFonts w:ascii="Cambria" w:hAnsi="Cambria"/>
        </w:rPr>
        <w:t>.</w:t>
      </w:r>
      <w:r w:rsidR="00A40941" w:rsidRPr="00B87FF2">
        <w:rPr>
          <w:rFonts w:ascii="Cambria" w:hAnsi="Cambria"/>
          <w:i/>
        </w:rPr>
        <w:t>(</w:t>
      </w:r>
      <w:proofErr w:type="gramEnd"/>
      <w:r w:rsidR="00EF1F71">
        <w:rPr>
          <w:i/>
        </w:rPr>
        <w:t>Use</w:t>
      </w:r>
      <w:r>
        <w:rPr>
          <w:i/>
        </w:rPr>
        <w:t xml:space="preserve"> multichannel</w:t>
      </w:r>
      <w:r w:rsidR="00B87FF2" w:rsidRPr="00B87FF2">
        <w:rPr>
          <w:i/>
        </w:rPr>
        <w:t>)</w:t>
      </w:r>
      <w:r w:rsidR="00B87FF2">
        <w:rPr>
          <w:i/>
        </w:rPr>
        <w:t>.</w:t>
      </w:r>
    </w:p>
    <w:p w14:paraId="4B396EBB" w14:textId="77777777" w:rsidR="00B87FF2" w:rsidRDefault="00B87FF2" w:rsidP="00F7434C">
      <w:pPr>
        <w:rPr>
          <w:i/>
        </w:rPr>
      </w:pPr>
    </w:p>
    <w:p w14:paraId="541D1E10" w14:textId="625598A2" w:rsidR="00B01359" w:rsidRDefault="00242DC6" w:rsidP="00F7434C">
      <w:r>
        <w:t>15. Repeat step 14</w:t>
      </w:r>
      <w:r w:rsidR="00B01359">
        <w:t xml:space="preserve"> </w:t>
      </w:r>
      <w:r>
        <w:t>once for a total of 2 wash steps.</w:t>
      </w:r>
      <w:r w:rsidR="00B01359">
        <w:t xml:space="preserve"> </w:t>
      </w:r>
    </w:p>
    <w:p w14:paraId="3A0E6032" w14:textId="77777777" w:rsidR="00B01359" w:rsidRDefault="00B01359" w:rsidP="00F7434C"/>
    <w:p w14:paraId="1FB4B2EB" w14:textId="6B69E999" w:rsidR="00242DC6" w:rsidRDefault="00B01359" w:rsidP="00F7434C">
      <w:r>
        <w:t>1</w:t>
      </w:r>
      <w:r w:rsidR="00242DC6">
        <w:t>6</w:t>
      </w:r>
      <w:r>
        <w:t xml:space="preserve">. </w:t>
      </w:r>
      <w:r w:rsidR="00242DC6">
        <w:t>Briefly spin the tube, and put the tube back in the magnetic rack.</w:t>
      </w:r>
    </w:p>
    <w:p w14:paraId="3452E6B8" w14:textId="77777777" w:rsidR="00242DC6" w:rsidRDefault="00242DC6" w:rsidP="00F7434C"/>
    <w:p w14:paraId="4534F7DE" w14:textId="7354507A" w:rsidR="00B01359" w:rsidRDefault="00242DC6" w:rsidP="00F7434C">
      <w:r>
        <w:t xml:space="preserve">17. Completely remove the residual ethanol with a p-10.  </w:t>
      </w:r>
      <w:r w:rsidR="00B01359">
        <w:t xml:space="preserve">Air dry the beads for </w:t>
      </w:r>
      <w:r>
        <w:rPr>
          <w:b/>
        </w:rPr>
        <w:t>3</w:t>
      </w:r>
      <w:r w:rsidR="00B01359" w:rsidRPr="00B01359">
        <w:rPr>
          <w:b/>
        </w:rPr>
        <w:t xml:space="preserve"> minutes</w:t>
      </w:r>
      <w:r w:rsidR="00B01359">
        <w:t xml:space="preserve"> while the plate is on the magnetic stand with the caps off.</w:t>
      </w:r>
    </w:p>
    <w:p w14:paraId="04A0589A" w14:textId="77777777" w:rsidR="00242DC6" w:rsidRDefault="00242DC6" w:rsidP="00F7434C"/>
    <w:p w14:paraId="1673BE3A" w14:textId="715565F9" w:rsidR="00242DC6" w:rsidRDefault="00242DC6" w:rsidP="00F7434C">
      <w:r w:rsidRPr="00242DC6">
        <w:rPr>
          <w:b/>
        </w:rPr>
        <w:t xml:space="preserve">Caution: Do not </w:t>
      </w:r>
      <w:proofErr w:type="spellStart"/>
      <w:r w:rsidRPr="00242DC6">
        <w:rPr>
          <w:b/>
        </w:rPr>
        <w:t>overdry</w:t>
      </w:r>
      <w:proofErr w:type="spellEnd"/>
      <w:r w:rsidRPr="00242DC6">
        <w:rPr>
          <w:b/>
        </w:rPr>
        <w:t xml:space="preserve"> the beads.  This may result in lower recovery of the DNA target</w:t>
      </w:r>
      <w:r>
        <w:t>.</w:t>
      </w:r>
    </w:p>
    <w:p w14:paraId="0DB29D2C" w14:textId="77777777" w:rsidR="00B01359" w:rsidRDefault="00B01359" w:rsidP="00F7434C"/>
    <w:p w14:paraId="742719B0" w14:textId="7BE40425" w:rsidR="0061149D" w:rsidRDefault="0035553A" w:rsidP="00F7434C">
      <w:r>
        <w:t>18a. Remove the plate from the rack</w:t>
      </w:r>
      <w:r w:rsidR="00B01359">
        <w:t xml:space="preserve">. Elute DNA target from the beads </w:t>
      </w:r>
      <w:r>
        <w:t xml:space="preserve">with </w:t>
      </w:r>
      <w:r w:rsidRPr="0035553A">
        <w:rPr>
          <w:b/>
        </w:rPr>
        <w:t>9.5 ul</w:t>
      </w:r>
      <w:r w:rsidR="00B01359" w:rsidRPr="002540B7">
        <w:rPr>
          <w:b/>
        </w:rPr>
        <w:t xml:space="preserve"> of 10mM Tris-HCl, pH 8.0</w:t>
      </w:r>
      <w:r w:rsidR="00B01359">
        <w:t xml:space="preserve">. </w:t>
      </w:r>
      <w:r>
        <w:t xml:space="preserve">Mix well on vortex mixer or by pipette mixing.  Quickly spin down the plate on the </w:t>
      </w:r>
      <w:r w:rsidRPr="0073602C">
        <w:rPr>
          <w:i/>
        </w:rPr>
        <w:t>salad spinner</w:t>
      </w:r>
      <w:r>
        <w:rPr>
          <w:i/>
        </w:rPr>
        <w:t>.  Make sure that the beads to not get pulled down to the bottom of the wells and stays in solution.</w:t>
      </w:r>
    </w:p>
    <w:p w14:paraId="59D7EF81" w14:textId="77777777" w:rsidR="0035553A" w:rsidRDefault="0035553A" w:rsidP="00F7434C"/>
    <w:p w14:paraId="4C0C0BAB" w14:textId="00D9A440" w:rsidR="0035553A" w:rsidRPr="0061149D" w:rsidRDefault="0035553A" w:rsidP="00F7434C">
      <w:r>
        <w:t xml:space="preserve">18b. Incubate for </w:t>
      </w:r>
      <w:r w:rsidRPr="0035553A">
        <w:rPr>
          <w:b/>
        </w:rPr>
        <w:t>2 minutes at room temperature</w:t>
      </w:r>
      <w:r>
        <w:t xml:space="preserve">.  Plate </w:t>
      </w:r>
      <w:proofErr w:type="spellStart"/>
      <w:r>
        <w:t>plate</w:t>
      </w:r>
      <w:proofErr w:type="spellEnd"/>
      <w:r>
        <w:t xml:space="preserve"> on magnetic rack until the solution is clear (about 5 minutes).</w:t>
      </w:r>
    </w:p>
    <w:p w14:paraId="06188B3A" w14:textId="77777777" w:rsidR="0061149D" w:rsidRDefault="0061149D" w:rsidP="00F7434C"/>
    <w:p w14:paraId="0FDF0AC0" w14:textId="5D1DF8A2" w:rsidR="00B01359" w:rsidRPr="00B01359" w:rsidRDefault="0035553A" w:rsidP="00F7434C">
      <w:r>
        <w:t>19.  Without disturbing the bead pellet</w:t>
      </w:r>
      <w:r w:rsidR="00B01359">
        <w:t xml:space="preserve">, </w:t>
      </w:r>
      <w:r w:rsidR="00B01359" w:rsidRPr="0061149D">
        <w:rPr>
          <w:b/>
        </w:rPr>
        <w:t xml:space="preserve">transfer </w:t>
      </w:r>
      <w:r>
        <w:rPr>
          <w:b/>
        </w:rPr>
        <w:t>8.5ul</w:t>
      </w:r>
      <w:r w:rsidR="00B01359">
        <w:t xml:space="preserve"> to a new 24 well plate </w:t>
      </w:r>
      <w:r>
        <w:t>and proceed to PCR enrichment.</w:t>
      </w:r>
    </w:p>
    <w:p w14:paraId="11B8A69F" w14:textId="77777777" w:rsidR="00B87FF2" w:rsidRDefault="00B87FF2" w:rsidP="00F7434C">
      <w:pPr>
        <w:rPr>
          <w:rFonts w:ascii="Cambria" w:hAnsi="Cambria"/>
        </w:rPr>
      </w:pPr>
    </w:p>
    <w:p w14:paraId="48EC75C5" w14:textId="61D8359E" w:rsidR="00164881" w:rsidRPr="0061149D" w:rsidRDefault="00164881" w:rsidP="00F7434C">
      <w:pPr>
        <w:rPr>
          <w:rFonts w:ascii="Cambria" w:hAnsi="Cambria"/>
          <w:i/>
        </w:rPr>
      </w:pPr>
      <w:r w:rsidRPr="0061149D">
        <w:rPr>
          <w:rFonts w:ascii="Cambria" w:hAnsi="Cambria"/>
          <w:i/>
        </w:rPr>
        <w:lastRenderedPageBreak/>
        <w:t>Note: Be sure not to transfer any beads. Trace amounts of bead carry over may affect the optimal performance of the polymerase used in the subsequent PCR step.</w:t>
      </w:r>
    </w:p>
    <w:p w14:paraId="61E0503F" w14:textId="77777777" w:rsidR="00164881" w:rsidRDefault="00164881" w:rsidP="00F7434C">
      <w:pPr>
        <w:rPr>
          <w:rFonts w:ascii="Cambria" w:hAnsi="Cambria"/>
          <w:b/>
          <w:i/>
        </w:rPr>
      </w:pPr>
    </w:p>
    <w:p w14:paraId="28D1C95F" w14:textId="77777777" w:rsidR="0073602C" w:rsidRDefault="0073602C" w:rsidP="00F7434C">
      <w:pPr>
        <w:rPr>
          <w:rFonts w:ascii="Cambria" w:hAnsi="Cambria"/>
          <w:b/>
          <w:i/>
        </w:rPr>
      </w:pPr>
    </w:p>
    <w:p w14:paraId="757365F6" w14:textId="2BF712F2" w:rsidR="00164881" w:rsidRPr="0035553A" w:rsidRDefault="00D2167A" w:rsidP="00F7434C">
      <w:pPr>
        <w:rPr>
          <w:rFonts w:ascii="Cambria" w:hAnsi="Cambria"/>
          <w:b/>
          <w:sz w:val="28"/>
          <w:szCs w:val="28"/>
        </w:rPr>
      </w:pPr>
      <w:r>
        <w:rPr>
          <w:b/>
          <w:sz w:val="28"/>
          <w:szCs w:val="28"/>
        </w:rPr>
        <w:t xml:space="preserve">1.9A </w:t>
      </w:r>
      <w:r w:rsidR="00164881" w:rsidRPr="0035553A">
        <w:rPr>
          <w:rFonts w:ascii="Cambria" w:hAnsi="Cambria"/>
          <w:b/>
          <w:sz w:val="28"/>
          <w:szCs w:val="28"/>
        </w:rPr>
        <w:t>PCR Library Enrichment</w:t>
      </w:r>
      <w:r w:rsidR="0035553A" w:rsidRPr="0035553A">
        <w:rPr>
          <w:rFonts w:ascii="Cambria" w:hAnsi="Cambria"/>
          <w:b/>
          <w:sz w:val="28"/>
          <w:szCs w:val="28"/>
        </w:rPr>
        <w:t>:</w:t>
      </w:r>
    </w:p>
    <w:p w14:paraId="671B8FD7" w14:textId="08917AC6" w:rsidR="00164881" w:rsidRDefault="0061149D" w:rsidP="0061149D">
      <w:pPr>
        <w:ind w:left="360"/>
        <w:rPr>
          <w:rFonts w:ascii="Cambria" w:hAnsi="Cambria"/>
          <w:i/>
        </w:rPr>
      </w:pPr>
      <w:r>
        <w:rPr>
          <w:rFonts w:ascii="Cambria" w:hAnsi="Cambria"/>
          <w:i/>
        </w:rPr>
        <w:t>(</w:t>
      </w:r>
      <w:r w:rsidR="00164881" w:rsidRPr="00164881">
        <w:rPr>
          <w:rFonts w:ascii="Cambria" w:hAnsi="Cambria"/>
          <w:i/>
        </w:rPr>
        <w:t xml:space="preserve">Assign unique </w:t>
      </w:r>
      <w:r w:rsidR="00164881">
        <w:rPr>
          <w:rFonts w:ascii="Cambria" w:hAnsi="Cambria"/>
          <w:i/>
        </w:rPr>
        <w:t xml:space="preserve">indexed </w:t>
      </w:r>
      <w:r w:rsidR="00164881" w:rsidRPr="00164881">
        <w:rPr>
          <w:rFonts w:ascii="Cambria" w:hAnsi="Cambria"/>
          <w:i/>
        </w:rPr>
        <w:t xml:space="preserve">primer combinations to each sample on spreadsheet </w:t>
      </w:r>
      <w:r>
        <w:rPr>
          <w:rFonts w:ascii="Cambria" w:hAnsi="Cambria"/>
          <w:i/>
        </w:rPr>
        <w:t xml:space="preserve">beforehand; Refer to manual for NEB E7600 </w:t>
      </w:r>
      <w:proofErr w:type="spellStart"/>
      <w:r>
        <w:rPr>
          <w:rFonts w:ascii="Cambria" w:hAnsi="Cambria"/>
          <w:i/>
        </w:rPr>
        <w:t>NEBNext</w:t>
      </w:r>
      <w:proofErr w:type="spellEnd"/>
      <w:r>
        <w:rPr>
          <w:rFonts w:ascii="Cambria" w:hAnsi="Cambria"/>
          <w:i/>
        </w:rPr>
        <w:t xml:space="preserve"> Multiplex Oligos for Illumina to determine how to assign unique indexed primer combinations.  Indices need to be balanced for A,G,C,T.)</w:t>
      </w:r>
    </w:p>
    <w:p w14:paraId="2C2E8277" w14:textId="77777777" w:rsidR="0061149D" w:rsidRPr="00164881" w:rsidRDefault="0061149D" w:rsidP="00F7434C">
      <w:pPr>
        <w:rPr>
          <w:rFonts w:ascii="Cambria" w:hAnsi="Cambria"/>
          <w:i/>
        </w:rPr>
      </w:pPr>
    </w:p>
    <w:p w14:paraId="3A9846D9" w14:textId="5435BBFA" w:rsidR="0061149D" w:rsidRPr="008C7546" w:rsidRDefault="008C7546" w:rsidP="008C7546">
      <w:pPr>
        <w:rPr>
          <w:rFonts w:ascii="Cambria" w:hAnsi="Cambria"/>
          <w:i/>
        </w:rPr>
      </w:pPr>
      <w:r>
        <w:rPr>
          <w:rFonts w:ascii="Cambria" w:hAnsi="Cambria"/>
        </w:rPr>
        <w:t xml:space="preserve">1a. </w:t>
      </w:r>
      <w:r w:rsidR="00614BE1">
        <w:rPr>
          <w:rFonts w:ascii="Cambria" w:hAnsi="Cambria"/>
        </w:rPr>
        <w:t xml:space="preserve">Add </w:t>
      </w:r>
      <w:r w:rsidR="00D2167A">
        <w:rPr>
          <w:rFonts w:ascii="Cambria" w:hAnsi="Cambria"/>
          <w:b/>
        </w:rPr>
        <w:t>1.5</w:t>
      </w:r>
      <w:r w:rsidRPr="008C7546">
        <w:rPr>
          <w:rFonts w:ascii="Cambria" w:hAnsi="Cambria"/>
          <w:b/>
        </w:rPr>
        <w:t>ul USER enzyme</w:t>
      </w:r>
      <w:r w:rsidRPr="008C7546">
        <w:rPr>
          <w:rFonts w:ascii="Cambria" w:hAnsi="Cambria"/>
        </w:rPr>
        <w:t xml:space="preserve"> and </w:t>
      </w:r>
      <w:r w:rsidR="0061149D" w:rsidRPr="008C7546">
        <w:rPr>
          <w:rFonts w:ascii="Cambria" w:hAnsi="Cambria"/>
          <w:b/>
        </w:rPr>
        <w:t xml:space="preserve">12.5ul of </w:t>
      </w:r>
      <w:proofErr w:type="spellStart"/>
      <w:r w:rsidR="0061149D" w:rsidRPr="008C7546">
        <w:rPr>
          <w:rFonts w:ascii="Cambria" w:hAnsi="Cambria"/>
          <w:b/>
        </w:rPr>
        <w:t>NEBNext</w:t>
      </w:r>
      <w:proofErr w:type="spellEnd"/>
      <w:r w:rsidR="0061149D" w:rsidRPr="008C7546">
        <w:rPr>
          <w:rFonts w:ascii="Cambria" w:hAnsi="Cambria"/>
          <w:b/>
        </w:rPr>
        <w:t xml:space="preserve"> </w:t>
      </w:r>
      <w:r w:rsidRPr="008C7546">
        <w:rPr>
          <w:rFonts w:ascii="Cambria" w:hAnsi="Cambria"/>
          <w:b/>
        </w:rPr>
        <w:t xml:space="preserve">Q5 Hot Start </w:t>
      </w:r>
      <w:proofErr w:type="gramStart"/>
      <w:r w:rsidRPr="008C7546">
        <w:rPr>
          <w:rFonts w:ascii="Cambria" w:hAnsi="Cambria"/>
          <w:b/>
        </w:rPr>
        <w:t xml:space="preserve">HiFi </w:t>
      </w:r>
      <w:r w:rsidR="0061149D" w:rsidRPr="008C7546">
        <w:rPr>
          <w:rFonts w:ascii="Cambria" w:hAnsi="Cambria"/>
          <w:b/>
        </w:rPr>
        <w:t xml:space="preserve"> PCR</w:t>
      </w:r>
      <w:proofErr w:type="gramEnd"/>
      <w:r w:rsidR="0061149D" w:rsidRPr="008C7546">
        <w:rPr>
          <w:rFonts w:ascii="Cambria" w:hAnsi="Cambria"/>
          <w:b/>
        </w:rPr>
        <w:t xml:space="preserve"> Master Mix</w:t>
      </w:r>
      <w:r w:rsidRPr="008C7546">
        <w:rPr>
          <w:rFonts w:ascii="Cambria" w:hAnsi="Cambria"/>
          <w:b/>
        </w:rPr>
        <w:t xml:space="preserve"> </w:t>
      </w:r>
      <w:r w:rsidR="0061149D" w:rsidRPr="008C7546">
        <w:rPr>
          <w:rFonts w:ascii="Cambria" w:hAnsi="Cambria"/>
        </w:rPr>
        <w:t>(blue) to each well</w:t>
      </w:r>
      <w:r>
        <w:rPr>
          <w:rFonts w:ascii="Cambria" w:hAnsi="Cambria"/>
        </w:rPr>
        <w:t xml:space="preserve">.  Mix by gently pipetting.  </w:t>
      </w:r>
      <w:r w:rsidR="0061149D" w:rsidRPr="008C7546">
        <w:rPr>
          <w:rFonts w:ascii="Cambria" w:hAnsi="Cambria"/>
          <w:i/>
        </w:rPr>
        <w:t>(use 10-100ul electronic repeat pipette- avoid contamination by ejecting MM on top side of tube without touching tip to tube and letting surface tension pull off/making sure full aliquot goes in)</w:t>
      </w:r>
      <w:r w:rsidRPr="008C7546">
        <w:rPr>
          <w:rFonts w:ascii="Cambria" w:hAnsi="Cambria"/>
          <w:i/>
        </w:rPr>
        <w:t xml:space="preserve">.  </w:t>
      </w:r>
      <w:ins w:id="63" w:author="Shreya Banerjee" w:date="2018-06-22T15:40:00Z">
        <w:r w:rsidR="00A109AC">
          <w:rPr>
            <w:rFonts w:ascii="Cambria" w:hAnsi="Cambria"/>
            <w:i/>
          </w:rPr>
          <w:t>our repeater can only do 12.4 or 12.6 ul… looks like we need to do this step manually.</w:t>
        </w:r>
      </w:ins>
    </w:p>
    <w:p w14:paraId="0000ECA0" w14:textId="77777777" w:rsidR="0061149D" w:rsidRPr="0061149D" w:rsidRDefault="0061149D" w:rsidP="0061149D">
      <w:pPr>
        <w:ind w:left="360"/>
        <w:rPr>
          <w:rFonts w:ascii="Cambria" w:hAnsi="Cambria"/>
          <w:i/>
        </w:rPr>
      </w:pPr>
    </w:p>
    <w:p w14:paraId="751706AC" w14:textId="0ECB9E99" w:rsidR="0061149D" w:rsidRPr="008C7546" w:rsidRDefault="008C7546" w:rsidP="008C7546">
      <w:pPr>
        <w:rPr>
          <w:rFonts w:ascii="Cambria" w:hAnsi="Cambria"/>
          <w:i/>
        </w:rPr>
      </w:pPr>
      <w:r>
        <w:rPr>
          <w:rFonts w:ascii="Cambria" w:hAnsi="Cambria"/>
        </w:rPr>
        <w:t xml:space="preserve">1b. </w:t>
      </w:r>
      <w:r w:rsidR="00164881" w:rsidRPr="008C7546">
        <w:rPr>
          <w:rFonts w:ascii="Cambria" w:hAnsi="Cambria"/>
        </w:rPr>
        <w:t xml:space="preserve">Add </w:t>
      </w:r>
      <w:r w:rsidR="00D2167A">
        <w:rPr>
          <w:rFonts w:ascii="Cambria" w:hAnsi="Cambria"/>
          <w:b/>
        </w:rPr>
        <w:t>1.25</w:t>
      </w:r>
      <w:r w:rsidR="00164881" w:rsidRPr="008C7546">
        <w:rPr>
          <w:rFonts w:ascii="Cambria" w:hAnsi="Cambria"/>
          <w:b/>
        </w:rPr>
        <w:t xml:space="preserve">ul of F and </w:t>
      </w:r>
      <w:r w:rsidR="00D2167A">
        <w:rPr>
          <w:rFonts w:ascii="Cambria" w:hAnsi="Cambria"/>
          <w:b/>
        </w:rPr>
        <w:t xml:space="preserve">1.25ul of </w:t>
      </w:r>
      <w:r w:rsidR="00164881" w:rsidRPr="008C7546">
        <w:rPr>
          <w:rFonts w:ascii="Cambria" w:hAnsi="Cambria"/>
          <w:b/>
        </w:rPr>
        <w:t>R index primer</w:t>
      </w:r>
      <w:r w:rsidR="00164881" w:rsidRPr="008C7546">
        <w:rPr>
          <w:rFonts w:ascii="Cambria" w:hAnsi="Cambria"/>
        </w:rPr>
        <w:t xml:space="preserve"> appropriate for each well (see spreadsheet assignments)</w:t>
      </w:r>
      <w:r w:rsidR="0061149D" w:rsidRPr="008C7546">
        <w:rPr>
          <w:rFonts w:ascii="Cambria" w:hAnsi="Cambria"/>
        </w:rPr>
        <w:t xml:space="preserve">. </w:t>
      </w:r>
      <w:r>
        <w:rPr>
          <w:rFonts w:ascii="Cambria" w:hAnsi="Cambria"/>
        </w:rPr>
        <w:t xml:space="preserve">Mix by gentle pipetting. </w:t>
      </w:r>
      <w:r w:rsidR="0061149D" w:rsidRPr="008C7546">
        <w:rPr>
          <w:rFonts w:ascii="Cambria" w:hAnsi="Cambria"/>
          <w:i/>
        </w:rPr>
        <w:t>Use p2 to individually add and mix directly into solution</w:t>
      </w:r>
    </w:p>
    <w:p w14:paraId="5F647A4E" w14:textId="77777777" w:rsidR="0061149D" w:rsidRDefault="0061149D" w:rsidP="0061149D">
      <w:pPr>
        <w:rPr>
          <w:rFonts w:ascii="Cambria" w:hAnsi="Cambria"/>
          <w:i/>
        </w:rPr>
      </w:pPr>
    </w:p>
    <w:p w14:paraId="0738AFB2" w14:textId="14666CDC" w:rsidR="002416FC" w:rsidRPr="00193443" w:rsidRDefault="0061149D" w:rsidP="00F7434C">
      <w:pPr>
        <w:rPr>
          <w:rFonts w:ascii="Cambria" w:hAnsi="Cambria"/>
          <w:i/>
        </w:rPr>
      </w:pPr>
      <w:r>
        <w:rPr>
          <w:rFonts w:ascii="Cambria" w:hAnsi="Cambria"/>
          <w:i/>
        </w:rPr>
        <w:t>**</w:t>
      </w:r>
      <w:r w:rsidRPr="0061149D">
        <w:rPr>
          <w:rFonts w:ascii="Cambria" w:hAnsi="Cambria"/>
          <w:i/>
        </w:rPr>
        <w:t>Use aliquots of primers with individual lids and o</w:t>
      </w:r>
      <w:r w:rsidR="00164881" w:rsidRPr="0061149D">
        <w:rPr>
          <w:rFonts w:ascii="Cambria" w:hAnsi="Cambria"/>
          <w:i/>
        </w:rPr>
        <w:t>nly keep one primer open at a time to avoid cross-contaminating primers and be very careful with tips, etc.</w:t>
      </w:r>
    </w:p>
    <w:p w14:paraId="22274DB2" w14:textId="77777777" w:rsidR="00164881" w:rsidRDefault="00164881" w:rsidP="00F7434C">
      <w:pPr>
        <w:rPr>
          <w:rFonts w:ascii="Cambria" w:hAnsi="Cambria"/>
        </w:rPr>
      </w:pPr>
    </w:p>
    <w:p w14:paraId="7427755B" w14:textId="77777777" w:rsidR="008C7546" w:rsidRDefault="008C7546" w:rsidP="00F7434C">
      <w:pPr>
        <w:rPr>
          <w:rFonts w:ascii="Cambria" w:hAnsi="Cambria"/>
        </w:rPr>
      </w:pPr>
      <w:r>
        <w:rPr>
          <w:rFonts w:ascii="Cambria" w:hAnsi="Cambria"/>
        </w:rPr>
        <w:t xml:space="preserve">1c. </w:t>
      </w:r>
      <w:r w:rsidR="00193443">
        <w:rPr>
          <w:rFonts w:ascii="Cambria" w:hAnsi="Cambria"/>
        </w:rPr>
        <w:t xml:space="preserve">Quickly spin samples on large centrifuge up to 1000rpm (STOP when reaches 1000rpm). </w:t>
      </w:r>
    </w:p>
    <w:p w14:paraId="06075EE3" w14:textId="77777777" w:rsidR="008C7546" w:rsidRDefault="008C7546" w:rsidP="00F7434C">
      <w:pPr>
        <w:rPr>
          <w:rFonts w:ascii="Cambria" w:hAnsi="Cambria"/>
        </w:rPr>
      </w:pPr>
    </w:p>
    <w:p w14:paraId="7172AE1F" w14:textId="296EACCB" w:rsidR="0076273A" w:rsidRDefault="008C7546" w:rsidP="00F7434C">
      <w:pPr>
        <w:rPr>
          <w:rFonts w:ascii="Cambria" w:hAnsi="Cambria"/>
          <w:i/>
        </w:rPr>
      </w:pPr>
      <w:r>
        <w:rPr>
          <w:rFonts w:ascii="Cambria" w:hAnsi="Cambria"/>
        </w:rPr>
        <w:t xml:space="preserve">2. </w:t>
      </w:r>
      <w:r w:rsidRPr="008C7546">
        <w:rPr>
          <w:rFonts w:ascii="Cambria" w:hAnsi="Cambria"/>
          <w:b/>
        </w:rPr>
        <w:t>PCR Cycling Conditions</w:t>
      </w:r>
      <w:r>
        <w:rPr>
          <w:rFonts w:ascii="Cambria" w:hAnsi="Cambria"/>
        </w:rPr>
        <w:t xml:space="preserve">: </w:t>
      </w:r>
      <w:r w:rsidR="003C6405" w:rsidRPr="003C6405">
        <w:rPr>
          <w:rFonts w:ascii="Cambria" w:hAnsi="Cambria"/>
          <w:i/>
        </w:rPr>
        <w:t>program</w:t>
      </w:r>
      <w:r w:rsidR="0076273A" w:rsidRPr="003C6405">
        <w:rPr>
          <w:rFonts w:ascii="Cambria" w:hAnsi="Cambria"/>
          <w:i/>
        </w:rPr>
        <w:t xml:space="preserve"> set</w:t>
      </w:r>
      <w:r w:rsidR="0076273A">
        <w:rPr>
          <w:rFonts w:ascii="Cambria" w:hAnsi="Cambria"/>
          <w:i/>
        </w:rPr>
        <w:t xml:space="preserve"> for 12 cycles, can adjust if needed). Check to make sure program</w:t>
      </w:r>
      <w:r>
        <w:rPr>
          <w:rFonts w:ascii="Cambria" w:hAnsi="Cambria"/>
          <w:i/>
        </w:rPr>
        <w:t xml:space="preserve"> is correct/hasn’t been altered.  You can use 12-15 cycles but the fewer the cycles, the better.</w:t>
      </w:r>
    </w:p>
    <w:p w14:paraId="386AF722" w14:textId="77777777" w:rsidR="0061149D" w:rsidRDefault="0061149D" w:rsidP="00F7434C">
      <w:pPr>
        <w:rPr>
          <w:rFonts w:ascii="Cambria" w:hAnsi="Cambria"/>
        </w:rPr>
      </w:pPr>
    </w:p>
    <w:p w14:paraId="15E7B107" w14:textId="4CD7DFCF" w:rsidR="008C7546" w:rsidRDefault="0076273A" w:rsidP="00F7434C">
      <w:pPr>
        <w:rPr>
          <w:rFonts w:ascii="Cambria" w:hAnsi="Cambria"/>
        </w:rPr>
      </w:pPr>
      <w:r>
        <w:rPr>
          <w:rFonts w:ascii="Cambria" w:hAnsi="Cambria"/>
        </w:rPr>
        <w:t xml:space="preserve">1. </w:t>
      </w:r>
      <w:r w:rsidR="008C7546">
        <w:rPr>
          <w:rFonts w:ascii="Cambria" w:hAnsi="Cambria"/>
        </w:rPr>
        <w:t>USER digestion: 37</w:t>
      </w:r>
      <w:r w:rsidR="008C7546" w:rsidRPr="008C7546">
        <w:rPr>
          <w:rFonts w:ascii="Cambria" w:hAnsi="Cambria"/>
          <w:vertAlign w:val="superscript"/>
        </w:rPr>
        <w:t>o</w:t>
      </w:r>
      <w:r w:rsidR="008C7546">
        <w:rPr>
          <w:rFonts w:ascii="Cambria" w:hAnsi="Cambria"/>
        </w:rPr>
        <w:t>C, 15 minutes</w:t>
      </w:r>
    </w:p>
    <w:p w14:paraId="53828DFE" w14:textId="1652C79D" w:rsidR="0076273A" w:rsidRDefault="008C7546" w:rsidP="00F7434C">
      <w:pPr>
        <w:rPr>
          <w:rFonts w:ascii="Cambria" w:hAnsi="Cambria"/>
        </w:rPr>
      </w:pPr>
      <w:r>
        <w:rPr>
          <w:rFonts w:ascii="Cambria" w:hAnsi="Cambria"/>
        </w:rPr>
        <w:t>2. I</w:t>
      </w:r>
      <w:r w:rsidR="0076273A">
        <w:rPr>
          <w:rFonts w:ascii="Cambria" w:hAnsi="Cambria"/>
        </w:rPr>
        <w:t>nitial Denaturation: 98</w:t>
      </w:r>
      <w:r w:rsidR="0076273A" w:rsidRPr="001B2252">
        <w:rPr>
          <w:rFonts w:ascii="Cambria" w:hAnsi="Cambria"/>
          <w:b/>
          <w:i/>
        </w:rPr>
        <w:t>°</w:t>
      </w:r>
      <w:r w:rsidR="0076273A">
        <w:rPr>
          <w:rFonts w:ascii="Cambria" w:hAnsi="Cambria"/>
        </w:rPr>
        <w:t>C, 30 seconds</w:t>
      </w:r>
    </w:p>
    <w:p w14:paraId="33E765F7" w14:textId="76C2EDC2" w:rsidR="0076273A" w:rsidRDefault="008C7546" w:rsidP="00F7434C">
      <w:pPr>
        <w:rPr>
          <w:rFonts w:ascii="Cambria" w:hAnsi="Cambria"/>
        </w:rPr>
      </w:pPr>
      <w:r>
        <w:rPr>
          <w:rFonts w:ascii="Cambria" w:hAnsi="Cambria"/>
        </w:rPr>
        <w:t>3</w:t>
      </w:r>
      <w:r w:rsidR="0076273A">
        <w:rPr>
          <w:rFonts w:ascii="Cambria" w:hAnsi="Cambria"/>
        </w:rPr>
        <w:t>. Denaturation: 98</w:t>
      </w:r>
      <w:r w:rsidR="0076273A" w:rsidRPr="001B2252">
        <w:rPr>
          <w:rFonts w:ascii="Cambria" w:hAnsi="Cambria"/>
          <w:b/>
          <w:i/>
        </w:rPr>
        <w:t>°</w:t>
      </w:r>
      <w:r w:rsidR="0076273A">
        <w:rPr>
          <w:rFonts w:ascii="Cambria" w:hAnsi="Cambria"/>
        </w:rPr>
        <w:t>C, 10 seconds</w:t>
      </w:r>
    </w:p>
    <w:p w14:paraId="51116DF5" w14:textId="1378AC6C" w:rsidR="0076273A" w:rsidRDefault="008C7546" w:rsidP="00F7434C">
      <w:pPr>
        <w:rPr>
          <w:rFonts w:ascii="Cambria" w:hAnsi="Cambria"/>
        </w:rPr>
      </w:pPr>
      <w:r>
        <w:rPr>
          <w:rFonts w:ascii="Cambria" w:hAnsi="Cambria"/>
        </w:rPr>
        <w:t>4</w:t>
      </w:r>
      <w:r w:rsidR="0076273A">
        <w:rPr>
          <w:rFonts w:ascii="Cambria" w:hAnsi="Cambria"/>
        </w:rPr>
        <w:t>. Annealing</w:t>
      </w:r>
      <w:r>
        <w:rPr>
          <w:rFonts w:ascii="Cambria" w:hAnsi="Cambria"/>
        </w:rPr>
        <w:t>/Extension</w:t>
      </w:r>
      <w:r w:rsidR="0076273A">
        <w:rPr>
          <w:rFonts w:ascii="Cambria" w:hAnsi="Cambria"/>
        </w:rPr>
        <w:t>: 65</w:t>
      </w:r>
      <w:r w:rsidR="0076273A" w:rsidRPr="001B2252">
        <w:rPr>
          <w:rFonts w:ascii="Cambria" w:hAnsi="Cambria"/>
          <w:b/>
          <w:i/>
        </w:rPr>
        <w:t>°</w:t>
      </w:r>
      <w:r w:rsidR="0076273A">
        <w:rPr>
          <w:rFonts w:ascii="Cambria" w:hAnsi="Cambria"/>
        </w:rPr>
        <w:t xml:space="preserve">C, </w:t>
      </w:r>
      <w:r>
        <w:rPr>
          <w:rFonts w:ascii="Cambria" w:hAnsi="Cambria"/>
        </w:rPr>
        <w:t>75</w:t>
      </w:r>
      <w:r w:rsidR="0076273A">
        <w:rPr>
          <w:rFonts w:ascii="Cambria" w:hAnsi="Cambria"/>
        </w:rPr>
        <w:t xml:space="preserve"> seconds</w:t>
      </w:r>
    </w:p>
    <w:p w14:paraId="2E48DA0E" w14:textId="08EF859E" w:rsidR="0076273A" w:rsidRPr="008C7546" w:rsidRDefault="0076273A" w:rsidP="00F7434C">
      <w:pPr>
        <w:rPr>
          <w:rFonts w:ascii="Cambria" w:hAnsi="Cambria"/>
          <w:b/>
        </w:rPr>
      </w:pPr>
      <w:r>
        <w:rPr>
          <w:rFonts w:ascii="Cambria" w:hAnsi="Cambria"/>
        </w:rPr>
        <w:t xml:space="preserve"> </w:t>
      </w:r>
      <w:r w:rsidR="008C7546" w:rsidRPr="008C7546">
        <w:rPr>
          <w:rFonts w:ascii="Cambria" w:hAnsi="Cambria"/>
          <w:b/>
          <w:i/>
        </w:rPr>
        <w:t>Repeat step 3</w:t>
      </w:r>
      <w:r w:rsidRPr="008C7546">
        <w:rPr>
          <w:rFonts w:ascii="Cambria" w:hAnsi="Cambria"/>
          <w:b/>
          <w:i/>
        </w:rPr>
        <w:t>-4</w:t>
      </w:r>
      <w:r w:rsidR="008C7546" w:rsidRPr="008C7546">
        <w:rPr>
          <w:rFonts w:ascii="Cambria" w:hAnsi="Cambria"/>
          <w:b/>
          <w:i/>
        </w:rPr>
        <w:t xml:space="preserve"> for a total of 12 cycles</w:t>
      </w:r>
    </w:p>
    <w:p w14:paraId="6E16E51C" w14:textId="7F6A969D" w:rsidR="0076273A" w:rsidRDefault="0076273A" w:rsidP="00F7434C">
      <w:pPr>
        <w:rPr>
          <w:rFonts w:ascii="Cambria" w:hAnsi="Cambria"/>
        </w:rPr>
      </w:pPr>
      <w:r>
        <w:rPr>
          <w:rFonts w:ascii="Cambria" w:hAnsi="Cambria"/>
        </w:rPr>
        <w:t xml:space="preserve">5. Final Extension: </w:t>
      </w:r>
      <w:r w:rsidR="008C7546">
        <w:rPr>
          <w:rFonts w:ascii="Cambria" w:hAnsi="Cambria"/>
        </w:rPr>
        <w:t>65</w:t>
      </w:r>
      <w:r w:rsidRPr="001B2252">
        <w:rPr>
          <w:rFonts w:ascii="Cambria" w:hAnsi="Cambria"/>
          <w:b/>
          <w:i/>
        </w:rPr>
        <w:t>°</w:t>
      </w:r>
      <w:r>
        <w:rPr>
          <w:rFonts w:ascii="Cambria" w:hAnsi="Cambria"/>
        </w:rPr>
        <w:t>C, 5 minutes</w:t>
      </w:r>
    </w:p>
    <w:p w14:paraId="79FE8A3F" w14:textId="77777777" w:rsidR="00193443" w:rsidRDefault="0076273A" w:rsidP="00193443">
      <w:pPr>
        <w:rPr>
          <w:rFonts w:ascii="Cambria" w:hAnsi="Cambria"/>
        </w:rPr>
      </w:pPr>
      <w:r>
        <w:rPr>
          <w:rFonts w:ascii="Cambria" w:hAnsi="Cambria"/>
        </w:rPr>
        <w:t>6. Hold: 4</w:t>
      </w:r>
      <w:r w:rsidRPr="001B2252">
        <w:rPr>
          <w:rFonts w:ascii="Cambria" w:hAnsi="Cambria"/>
          <w:b/>
          <w:i/>
        </w:rPr>
        <w:t>°</w:t>
      </w:r>
      <w:r>
        <w:rPr>
          <w:rFonts w:ascii="Cambria" w:hAnsi="Cambria"/>
        </w:rPr>
        <w:t>C, forever</w:t>
      </w:r>
    </w:p>
    <w:p w14:paraId="6FA02335" w14:textId="77777777" w:rsidR="00193443" w:rsidDel="00EB7B1C" w:rsidRDefault="00193443" w:rsidP="00193443">
      <w:pPr>
        <w:rPr>
          <w:del w:id="64" w:author="Shreya Banerjee" w:date="2018-06-22T15:53:00Z"/>
          <w:rFonts w:ascii="Cambria" w:hAnsi="Cambria"/>
        </w:rPr>
      </w:pPr>
    </w:p>
    <w:p w14:paraId="1C025650" w14:textId="22CF3DEC" w:rsidR="00193443" w:rsidRDefault="0061149D" w:rsidP="00193443">
      <w:pPr>
        <w:rPr>
          <w:ins w:id="65" w:author="Shreya Banerjee" w:date="2018-06-22T15:41:00Z"/>
          <w:rFonts w:ascii="Cambria" w:hAnsi="Cambria"/>
          <w:i/>
        </w:rPr>
      </w:pPr>
      <w:del w:id="66" w:author="Shreya Banerjee" w:date="2018-06-22T15:41:00Z">
        <w:r w:rsidDel="00A109AC">
          <w:rPr>
            <w:rFonts w:ascii="Cambria" w:hAnsi="Cambria"/>
            <w:i/>
          </w:rPr>
          <w:delText>Take out bioanalyzer reagents to come to room temp and check</w:delText>
        </w:r>
        <w:r w:rsidR="00193443" w:rsidRPr="00193443" w:rsidDel="00A109AC">
          <w:rPr>
            <w:rFonts w:ascii="Cambria" w:hAnsi="Cambria"/>
            <w:i/>
          </w:rPr>
          <w:delText xml:space="preserve"> to see if need to make more filtered gel, etc</w:delText>
        </w:r>
        <w:r w:rsidDel="00A109AC">
          <w:rPr>
            <w:rFonts w:ascii="Cambria" w:hAnsi="Cambria"/>
            <w:i/>
          </w:rPr>
          <w:delText>.</w:delText>
        </w:r>
      </w:del>
    </w:p>
    <w:p w14:paraId="03874BE6" w14:textId="15D5BB9F" w:rsidR="00A109AC" w:rsidRDefault="00A109AC" w:rsidP="00193443">
      <w:pPr>
        <w:rPr>
          <w:ins w:id="67" w:author="Shreya Banerjee" w:date="2018-06-22T15:41:00Z"/>
          <w:rFonts w:ascii="Cambria" w:hAnsi="Cambria"/>
        </w:rPr>
      </w:pPr>
      <w:ins w:id="68" w:author="Shreya Banerjee" w:date="2018-06-22T15:41:00Z">
        <w:r>
          <w:rPr>
            <w:rFonts w:ascii="Cambria" w:hAnsi="Cambria"/>
          </w:rPr>
          <w:t>3. While PCR cycles are running</w:t>
        </w:r>
      </w:ins>
    </w:p>
    <w:p w14:paraId="438B8BAB" w14:textId="4EC3656D" w:rsidR="00A109AC" w:rsidRDefault="00A109AC" w:rsidP="00193443">
      <w:pPr>
        <w:rPr>
          <w:ins w:id="69" w:author="Shreya Banerjee" w:date="2018-06-22T15:42:00Z"/>
          <w:rFonts w:ascii="Cambria" w:hAnsi="Cambria"/>
        </w:rPr>
      </w:pPr>
      <w:ins w:id="70" w:author="Shreya Banerjee" w:date="2018-06-22T15:41:00Z">
        <w:r>
          <w:rPr>
            <w:rFonts w:ascii="Cambria" w:hAnsi="Cambria"/>
          </w:rPr>
          <w:tab/>
          <w:t>a. label final cDNA</w:t>
        </w:r>
      </w:ins>
      <w:ins w:id="71" w:author="Shreya Banerjee" w:date="2018-06-22T15:55:00Z">
        <w:r w:rsidR="00EB7B1C">
          <w:rPr>
            <w:rFonts w:ascii="Cambria" w:hAnsi="Cambria"/>
          </w:rPr>
          <w:t xml:space="preserve"> 1.5 ml</w:t>
        </w:r>
      </w:ins>
      <w:ins w:id="72" w:author="Shreya Banerjee" w:date="2018-06-22T15:41:00Z">
        <w:r>
          <w:rPr>
            <w:rFonts w:ascii="Cambria" w:hAnsi="Cambria"/>
          </w:rPr>
          <w:t xml:space="preserve"> tubes with turtle ID, </w:t>
        </w:r>
        <w:proofErr w:type="spellStart"/>
        <w:r>
          <w:rPr>
            <w:rFonts w:ascii="Cambria" w:hAnsi="Cambria"/>
          </w:rPr>
          <w:t>rna</w:t>
        </w:r>
        <w:proofErr w:type="spellEnd"/>
        <w:r>
          <w:rPr>
            <w:rFonts w:ascii="Cambria" w:hAnsi="Cambria"/>
          </w:rPr>
          <w:t xml:space="preserve"> su</w:t>
        </w:r>
      </w:ins>
      <w:ins w:id="73" w:author="Shreya Banerjee" w:date="2018-06-22T15:42:00Z">
        <w:r>
          <w:rPr>
            <w:rFonts w:ascii="Cambria" w:hAnsi="Cambria"/>
          </w:rPr>
          <w:t xml:space="preserve">bsample, and “cDNA made: </w:t>
        </w:r>
      </w:ins>
      <w:ins w:id="74" w:author="Shreya Banerjee" w:date="2018-06-22T17:33:00Z">
        <w:r w:rsidR="00C06F3D">
          <w:rPr>
            <w:rFonts w:ascii="Cambria" w:hAnsi="Cambria"/>
          </w:rPr>
          <w:t>MM</w:t>
        </w:r>
      </w:ins>
      <w:ins w:id="75" w:author="Shreya Banerjee" w:date="2018-06-22T15:42:00Z">
        <w:r>
          <w:rPr>
            <w:rFonts w:ascii="Cambria" w:hAnsi="Cambria"/>
          </w:rPr>
          <w:t>/</w:t>
        </w:r>
      </w:ins>
      <w:ins w:id="76" w:author="Shreya Banerjee" w:date="2018-06-22T17:33:00Z">
        <w:r w:rsidR="00C06F3D">
          <w:rPr>
            <w:rFonts w:ascii="Cambria" w:hAnsi="Cambria"/>
          </w:rPr>
          <w:t>DD</w:t>
        </w:r>
      </w:ins>
      <w:ins w:id="77" w:author="Shreya Banerjee" w:date="2018-06-22T15:42:00Z">
        <w:r>
          <w:rPr>
            <w:rFonts w:ascii="Cambria" w:hAnsi="Cambria"/>
          </w:rPr>
          <w:t>/</w:t>
        </w:r>
      </w:ins>
      <w:ins w:id="78" w:author="Shreya Banerjee" w:date="2018-06-22T17:33:00Z">
        <w:r w:rsidR="00C06F3D">
          <w:rPr>
            <w:rFonts w:ascii="Cambria" w:hAnsi="Cambria"/>
          </w:rPr>
          <w:t>YY</w:t>
        </w:r>
      </w:ins>
      <w:ins w:id="79" w:author="Shreya Banerjee" w:date="2018-06-22T15:42:00Z">
        <w:r>
          <w:rPr>
            <w:rFonts w:ascii="Cambria" w:hAnsi="Cambria"/>
          </w:rPr>
          <w:t>”</w:t>
        </w:r>
      </w:ins>
    </w:p>
    <w:p w14:paraId="3D420575" w14:textId="302230D7" w:rsidR="00A109AC" w:rsidRPr="00A109AC" w:rsidRDefault="00A109AC" w:rsidP="00EB7B1C">
      <w:pPr>
        <w:rPr>
          <w:rFonts w:ascii="Cambria" w:hAnsi="Cambria"/>
        </w:rPr>
      </w:pPr>
      <w:ins w:id="80" w:author="Shreya Banerjee" w:date="2018-06-22T15:42:00Z">
        <w:r>
          <w:rPr>
            <w:rFonts w:ascii="Cambria" w:hAnsi="Cambria"/>
          </w:rPr>
          <w:tab/>
          <w:t>b. Prep Fragment analyzer (cond</w:t>
        </w:r>
      </w:ins>
      <w:ins w:id="81" w:author="Shreya Banerjee" w:date="2018-06-22T15:54:00Z">
        <w:r w:rsidR="00EB7B1C">
          <w:rPr>
            <w:rFonts w:ascii="Cambria" w:hAnsi="Cambria"/>
          </w:rPr>
          <w:t>itioning</w:t>
        </w:r>
      </w:ins>
      <w:ins w:id="82" w:author="Shreya Banerjee" w:date="2018-06-22T15:42:00Z">
        <w:r>
          <w:rPr>
            <w:rFonts w:ascii="Cambria" w:hAnsi="Cambria"/>
          </w:rPr>
          <w:t xml:space="preserve"> </w:t>
        </w:r>
      </w:ins>
      <w:ins w:id="83" w:author="Shreya Banerjee" w:date="2018-06-22T15:54:00Z">
        <w:r w:rsidR="00EB7B1C">
          <w:rPr>
            <w:rFonts w:ascii="Cambria" w:hAnsi="Cambria"/>
          </w:rPr>
          <w:t>s</w:t>
        </w:r>
      </w:ins>
      <w:ins w:id="84" w:author="Shreya Banerjee" w:date="2018-06-22T15:42:00Z">
        <w:r>
          <w:rPr>
            <w:rFonts w:ascii="Cambria" w:hAnsi="Cambria"/>
          </w:rPr>
          <w:t>ol</w:t>
        </w:r>
      </w:ins>
      <w:ins w:id="85" w:author="Shreya Banerjee" w:date="2018-06-22T15:54:00Z">
        <w:r w:rsidR="00EB7B1C">
          <w:rPr>
            <w:rFonts w:ascii="Cambria" w:hAnsi="Cambria"/>
          </w:rPr>
          <w:t>ution</w:t>
        </w:r>
      </w:ins>
      <w:ins w:id="86" w:author="Shreya Banerjee" w:date="2018-06-22T15:42:00Z">
        <w:r>
          <w:rPr>
            <w:rFonts w:ascii="Cambria" w:hAnsi="Cambria"/>
          </w:rPr>
          <w:t>, gel, inlet buffer, rinse buffer) for</w:t>
        </w:r>
      </w:ins>
      <w:ins w:id="87" w:author="Shreya Banerjee" w:date="2018-06-22T15:55:00Z">
        <w:r w:rsidR="00EB7B1C">
          <w:rPr>
            <w:rFonts w:ascii="Cambria" w:hAnsi="Cambria"/>
          </w:rPr>
          <w:t xml:space="preserve"> QC of </w:t>
        </w:r>
      </w:ins>
      <w:ins w:id="88" w:author="Shreya Banerjee" w:date="2018-06-22T15:42:00Z">
        <w:r>
          <w:rPr>
            <w:rFonts w:ascii="Cambria" w:hAnsi="Cambria"/>
          </w:rPr>
          <w:t>libraries</w:t>
        </w:r>
      </w:ins>
    </w:p>
    <w:p w14:paraId="2AB73B40" w14:textId="77777777" w:rsidR="0061149D" w:rsidRDefault="0061149D" w:rsidP="00193443">
      <w:pPr>
        <w:rPr>
          <w:rFonts w:ascii="Cambria" w:hAnsi="Cambria"/>
          <w:i/>
        </w:rPr>
      </w:pPr>
    </w:p>
    <w:p w14:paraId="0AACF374" w14:textId="77777777" w:rsidR="00D2167A" w:rsidRPr="0061149D" w:rsidRDefault="00D2167A" w:rsidP="00193443">
      <w:pPr>
        <w:rPr>
          <w:rFonts w:ascii="Cambria" w:hAnsi="Cambria"/>
          <w:i/>
        </w:rPr>
      </w:pPr>
    </w:p>
    <w:p w14:paraId="72C5863E" w14:textId="4C022E09" w:rsidR="0076273A" w:rsidRDefault="008C7546" w:rsidP="00F7434C">
      <w:pPr>
        <w:rPr>
          <w:rFonts w:ascii="Cambria" w:hAnsi="Cambria"/>
          <w:b/>
          <w:sz w:val="28"/>
          <w:szCs w:val="28"/>
        </w:rPr>
      </w:pPr>
      <w:r w:rsidRPr="008C7546">
        <w:rPr>
          <w:b/>
          <w:sz w:val="28"/>
          <w:szCs w:val="28"/>
        </w:rPr>
        <w:t>1.</w:t>
      </w:r>
      <w:r w:rsidR="00D2167A">
        <w:rPr>
          <w:b/>
          <w:sz w:val="28"/>
          <w:szCs w:val="28"/>
        </w:rPr>
        <w:t>10 Purifying</w:t>
      </w:r>
      <w:r w:rsidR="0068042A" w:rsidRPr="008C7546">
        <w:rPr>
          <w:b/>
          <w:sz w:val="28"/>
          <w:szCs w:val="28"/>
        </w:rPr>
        <w:t xml:space="preserve"> </w:t>
      </w:r>
      <w:r w:rsidRPr="008C7546">
        <w:rPr>
          <w:rFonts w:ascii="Cambria" w:hAnsi="Cambria"/>
          <w:b/>
          <w:sz w:val="28"/>
          <w:szCs w:val="28"/>
        </w:rPr>
        <w:t>PCR Library Enrichment</w:t>
      </w:r>
    </w:p>
    <w:p w14:paraId="7CEDACBF" w14:textId="0AC1B29B" w:rsidR="008C7546" w:rsidRPr="008C7546" w:rsidRDefault="008C7546" w:rsidP="00F7434C">
      <w:pPr>
        <w:rPr>
          <w:rFonts w:ascii="Cambria" w:hAnsi="Cambria"/>
          <w:i/>
        </w:rPr>
      </w:pPr>
      <w:r w:rsidRPr="008C7546">
        <w:rPr>
          <w:rFonts w:ascii="Cambria" w:hAnsi="Cambria"/>
          <w:i/>
        </w:rPr>
        <w:t xml:space="preserve">Note: X </w:t>
      </w:r>
      <w:proofErr w:type="spellStart"/>
      <w:r w:rsidRPr="008C7546">
        <w:rPr>
          <w:rFonts w:ascii="Cambria" w:hAnsi="Cambria"/>
          <w:i/>
        </w:rPr>
        <w:t>referes</w:t>
      </w:r>
      <w:proofErr w:type="spellEnd"/>
      <w:r w:rsidRPr="008C7546">
        <w:rPr>
          <w:rFonts w:ascii="Cambria" w:hAnsi="Cambria"/>
          <w:i/>
        </w:rPr>
        <w:t xml:space="preserve"> to the original sample volume from the above step.</w:t>
      </w:r>
    </w:p>
    <w:p w14:paraId="45092448" w14:textId="77777777" w:rsidR="008C7546" w:rsidRPr="008C7546" w:rsidRDefault="008C7546" w:rsidP="00F7434C">
      <w:pPr>
        <w:rPr>
          <w:rFonts w:ascii="Cambria" w:hAnsi="Cambria"/>
          <w:b/>
          <w:sz w:val="28"/>
          <w:szCs w:val="28"/>
        </w:rPr>
      </w:pPr>
    </w:p>
    <w:p w14:paraId="51FC3290" w14:textId="16882D2E" w:rsidR="00BD6CDB" w:rsidRDefault="00BD6CDB" w:rsidP="00F7434C">
      <w:pPr>
        <w:rPr>
          <w:rFonts w:ascii="Cambria" w:hAnsi="Cambria"/>
        </w:rPr>
      </w:pPr>
      <w:r>
        <w:rPr>
          <w:rFonts w:ascii="Cambria" w:hAnsi="Cambria"/>
        </w:rPr>
        <w:t xml:space="preserve">1. Vortex </w:t>
      </w:r>
      <w:proofErr w:type="spellStart"/>
      <w:r>
        <w:rPr>
          <w:rFonts w:ascii="Cambria" w:hAnsi="Cambria"/>
        </w:rPr>
        <w:t>Agencourt</w:t>
      </w:r>
      <w:proofErr w:type="spellEnd"/>
      <w:r>
        <w:rPr>
          <w:rFonts w:ascii="Cambria" w:hAnsi="Cambria"/>
        </w:rPr>
        <w:t xml:space="preserve"> </w:t>
      </w:r>
      <w:proofErr w:type="spellStart"/>
      <w:r>
        <w:rPr>
          <w:rFonts w:ascii="Cambria" w:hAnsi="Cambria"/>
        </w:rPr>
        <w:t>AMPure</w:t>
      </w:r>
      <w:proofErr w:type="spellEnd"/>
      <w:r>
        <w:rPr>
          <w:rFonts w:ascii="Cambria" w:hAnsi="Cambria"/>
        </w:rPr>
        <w:t xml:space="preserve"> XP Beads to resuspend.</w:t>
      </w:r>
    </w:p>
    <w:p w14:paraId="197F6E47" w14:textId="77777777" w:rsidR="00BD6CDB" w:rsidRDefault="00BD6CDB" w:rsidP="00F7434C">
      <w:pPr>
        <w:rPr>
          <w:rFonts w:ascii="Cambria" w:hAnsi="Cambria"/>
        </w:rPr>
      </w:pPr>
    </w:p>
    <w:p w14:paraId="732BC6F0" w14:textId="63A68C50" w:rsidR="00BD6CDB" w:rsidRDefault="00BD6CDB" w:rsidP="00F7434C">
      <w:pPr>
        <w:rPr>
          <w:rFonts w:ascii="Cambria" w:hAnsi="Cambria"/>
        </w:rPr>
      </w:pPr>
      <w:r>
        <w:rPr>
          <w:rFonts w:ascii="Cambria" w:hAnsi="Cambria"/>
        </w:rPr>
        <w:t xml:space="preserve">2. Add </w:t>
      </w:r>
      <w:r w:rsidR="008C7546">
        <w:rPr>
          <w:rFonts w:ascii="Cambria" w:hAnsi="Cambria"/>
          <w:b/>
        </w:rPr>
        <w:t>22.5</w:t>
      </w:r>
      <w:r w:rsidRPr="002540B7">
        <w:rPr>
          <w:rFonts w:ascii="Cambria" w:hAnsi="Cambria"/>
          <w:b/>
        </w:rPr>
        <w:t xml:space="preserve"> ul </w:t>
      </w:r>
      <w:commentRangeStart w:id="89"/>
      <w:r w:rsidRPr="002540B7">
        <w:rPr>
          <w:rFonts w:ascii="Cambria" w:hAnsi="Cambria"/>
          <w:b/>
        </w:rPr>
        <w:t>(</w:t>
      </w:r>
      <w:r w:rsidR="008C7546">
        <w:rPr>
          <w:rFonts w:ascii="Cambria" w:hAnsi="Cambria"/>
          <w:b/>
        </w:rPr>
        <w:t>0.9X</w:t>
      </w:r>
      <w:r w:rsidRPr="002540B7">
        <w:rPr>
          <w:rFonts w:ascii="Cambria" w:hAnsi="Cambria"/>
          <w:b/>
        </w:rPr>
        <w:t xml:space="preserve">) </w:t>
      </w:r>
      <w:commentRangeEnd w:id="89"/>
      <w:r w:rsidR="00A109AC">
        <w:rPr>
          <w:rStyle w:val="CommentReference"/>
        </w:rPr>
        <w:commentReference w:id="89"/>
      </w:r>
      <w:r w:rsidRPr="002540B7">
        <w:rPr>
          <w:rFonts w:ascii="Cambria" w:hAnsi="Cambria"/>
          <w:b/>
        </w:rPr>
        <w:t xml:space="preserve">of resuspended </w:t>
      </w:r>
      <w:proofErr w:type="spellStart"/>
      <w:r w:rsidRPr="002540B7">
        <w:rPr>
          <w:rFonts w:ascii="Cambria" w:hAnsi="Cambria"/>
          <w:b/>
        </w:rPr>
        <w:t>Agencourt</w:t>
      </w:r>
      <w:proofErr w:type="spellEnd"/>
      <w:r w:rsidRPr="002540B7">
        <w:rPr>
          <w:rFonts w:ascii="Cambria" w:hAnsi="Cambria"/>
          <w:b/>
        </w:rPr>
        <w:t xml:space="preserve"> </w:t>
      </w:r>
      <w:proofErr w:type="spellStart"/>
      <w:r w:rsidRPr="002540B7">
        <w:rPr>
          <w:rFonts w:ascii="Cambria" w:hAnsi="Cambria"/>
          <w:b/>
        </w:rPr>
        <w:t>AMPure</w:t>
      </w:r>
      <w:proofErr w:type="spellEnd"/>
      <w:r w:rsidRPr="002540B7">
        <w:rPr>
          <w:rFonts w:ascii="Cambria" w:hAnsi="Cambria"/>
          <w:b/>
        </w:rPr>
        <w:t xml:space="preserve"> XP Beads</w:t>
      </w:r>
      <w:r>
        <w:rPr>
          <w:rFonts w:ascii="Cambria" w:hAnsi="Cambria"/>
        </w:rPr>
        <w:t xml:space="preserve"> to the PCR reaction in each well. Mix well via vortex or pipette mixing (at least 10X).</w:t>
      </w:r>
    </w:p>
    <w:p w14:paraId="48B6592F" w14:textId="77777777" w:rsidR="00BD6CDB" w:rsidRDefault="00BD6CDB" w:rsidP="00F7434C">
      <w:pPr>
        <w:rPr>
          <w:rFonts w:ascii="Cambria" w:hAnsi="Cambria"/>
        </w:rPr>
      </w:pPr>
    </w:p>
    <w:p w14:paraId="3710D69D" w14:textId="265F7631" w:rsidR="00BD6CDB" w:rsidRDefault="00BD6CDB" w:rsidP="00F7434C">
      <w:pPr>
        <w:rPr>
          <w:rFonts w:ascii="Cambria" w:hAnsi="Cambria"/>
        </w:rPr>
      </w:pPr>
      <w:r>
        <w:rPr>
          <w:rFonts w:ascii="Cambria" w:hAnsi="Cambria"/>
        </w:rPr>
        <w:t xml:space="preserve">3. Incubate for </w:t>
      </w:r>
      <w:r w:rsidRPr="00F94500">
        <w:rPr>
          <w:rFonts w:ascii="Cambria" w:hAnsi="Cambria"/>
          <w:b/>
        </w:rPr>
        <w:t>5 minutes at room temperature</w:t>
      </w:r>
    </w:p>
    <w:p w14:paraId="0139EDAB" w14:textId="77777777" w:rsidR="00BD6CDB" w:rsidRDefault="00BD6CDB" w:rsidP="00F7434C">
      <w:pPr>
        <w:rPr>
          <w:rFonts w:ascii="Cambria" w:hAnsi="Cambria"/>
        </w:rPr>
      </w:pPr>
    </w:p>
    <w:p w14:paraId="3745EAB4" w14:textId="09827D49" w:rsidR="00BD6CDB" w:rsidRPr="00193443" w:rsidRDefault="00BD6CDB" w:rsidP="00F7434C">
      <w:pPr>
        <w:rPr>
          <w:rFonts w:ascii="Cambria" w:hAnsi="Cambria"/>
        </w:rPr>
      </w:pPr>
      <w:r>
        <w:rPr>
          <w:rFonts w:ascii="Cambria" w:hAnsi="Cambria"/>
        </w:rPr>
        <w:t xml:space="preserve">4. Quickly spin the plate and place the tube on the magnetic stand to separate the beads from the supernatant. After the solution is clear (about 5 minutes), carefully remove and </w:t>
      </w:r>
      <w:r w:rsidRPr="00193443">
        <w:rPr>
          <w:rFonts w:ascii="Cambria" w:hAnsi="Cambria"/>
          <w:b/>
        </w:rPr>
        <w:t>discard the supernatant</w:t>
      </w:r>
      <w:r w:rsidR="008500EB" w:rsidRPr="00193443">
        <w:rPr>
          <w:rFonts w:ascii="Cambria" w:hAnsi="Cambria"/>
          <w:b/>
        </w:rPr>
        <w:t>. Do not disturb the beads that contain the DNA targets.</w:t>
      </w:r>
      <w:r w:rsidR="00193443">
        <w:rPr>
          <w:rFonts w:ascii="Cambria" w:hAnsi="Cambria"/>
          <w:b/>
        </w:rPr>
        <w:t xml:space="preserve"> </w:t>
      </w:r>
      <w:r w:rsidR="00193443">
        <w:rPr>
          <w:rFonts w:ascii="Cambria" w:hAnsi="Cambria"/>
        </w:rPr>
        <w:t>(~50ul supernatant)</w:t>
      </w:r>
    </w:p>
    <w:p w14:paraId="6A4B4262" w14:textId="77777777" w:rsidR="008500EB" w:rsidRDefault="008500EB" w:rsidP="00F7434C">
      <w:pPr>
        <w:rPr>
          <w:rFonts w:ascii="Cambria" w:hAnsi="Cambria"/>
        </w:rPr>
      </w:pPr>
    </w:p>
    <w:p w14:paraId="50E5D96A" w14:textId="47CDC9EF" w:rsidR="008500EB" w:rsidRDefault="008500EB" w:rsidP="00F7434C">
      <w:pPr>
        <w:rPr>
          <w:rFonts w:ascii="Cambria" w:hAnsi="Cambria"/>
        </w:rPr>
      </w:pPr>
      <w:r>
        <w:rPr>
          <w:rFonts w:ascii="Cambria" w:hAnsi="Cambria"/>
        </w:rPr>
        <w:t xml:space="preserve">5. Add </w:t>
      </w:r>
      <w:r w:rsidR="00B56D23" w:rsidRPr="002540B7">
        <w:rPr>
          <w:rFonts w:ascii="Cambria" w:hAnsi="Cambria"/>
          <w:b/>
        </w:rPr>
        <w:t>200ul</w:t>
      </w:r>
      <w:r w:rsidRPr="002540B7">
        <w:rPr>
          <w:rFonts w:ascii="Cambria" w:hAnsi="Cambria"/>
          <w:b/>
        </w:rPr>
        <w:t xml:space="preserve"> </w:t>
      </w:r>
      <w:r w:rsidRPr="00F94500">
        <w:rPr>
          <w:rFonts w:ascii="Cambria" w:hAnsi="Cambria"/>
          <w:b/>
        </w:rPr>
        <w:t>of 80% ethanol</w:t>
      </w:r>
      <w:r>
        <w:rPr>
          <w:rFonts w:ascii="Cambria" w:hAnsi="Cambria"/>
        </w:rPr>
        <w:t xml:space="preserve"> to each well </w:t>
      </w:r>
      <w:commentRangeStart w:id="90"/>
      <w:r>
        <w:rPr>
          <w:rFonts w:ascii="Cambria" w:hAnsi="Cambria"/>
        </w:rPr>
        <w:t>while in the magnetic rack</w:t>
      </w:r>
      <w:commentRangeEnd w:id="90"/>
      <w:r w:rsidR="00A109AC">
        <w:rPr>
          <w:rStyle w:val="CommentReference"/>
        </w:rPr>
        <w:commentReference w:id="90"/>
      </w:r>
      <w:r>
        <w:rPr>
          <w:rFonts w:ascii="Cambria" w:hAnsi="Cambria"/>
        </w:rPr>
        <w:t xml:space="preserve">. Incubate at room temperature for </w:t>
      </w:r>
      <w:r w:rsidRPr="002540B7">
        <w:rPr>
          <w:rFonts w:ascii="Cambria" w:hAnsi="Cambria"/>
          <w:b/>
        </w:rPr>
        <w:t>30 seconds</w:t>
      </w:r>
      <w:r>
        <w:rPr>
          <w:rFonts w:ascii="Cambria" w:hAnsi="Cambria"/>
        </w:rPr>
        <w:t>, and then carefully remove and discard the supernatant.</w:t>
      </w:r>
    </w:p>
    <w:p w14:paraId="1CD2947F" w14:textId="452C1846" w:rsidR="008500EB" w:rsidRDefault="008500EB" w:rsidP="00A109AC">
      <w:pPr>
        <w:rPr>
          <w:rFonts w:ascii="Cambria" w:hAnsi="Cambria"/>
        </w:rPr>
      </w:pPr>
    </w:p>
    <w:p w14:paraId="326BC029" w14:textId="3174D5B4" w:rsidR="008500EB" w:rsidRDefault="008500EB" w:rsidP="00F7434C">
      <w:pPr>
        <w:rPr>
          <w:rFonts w:ascii="Cambria" w:hAnsi="Cambria"/>
        </w:rPr>
      </w:pPr>
      <w:r>
        <w:rPr>
          <w:rFonts w:ascii="Cambria" w:hAnsi="Cambria"/>
        </w:rPr>
        <w:t>6. Repeat step 5 (total of 2 washing steps).</w:t>
      </w:r>
      <w:r w:rsidR="00193443">
        <w:rPr>
          <w:rFonts w:ascii="Cambria" w:hAnsi="Cambria"/>
        </w:rPr>
        <w:t xml:space="preserve"> </w:t>
      </w:r>
      <w:r w:rsidR="00193443">
        <w:t xml:space="preserve">Then spin down plate(s) in </w:t>
      </w:r>
      <w:r w:rsidR="00193443" w:rsidRPr="0048551F">
        <w:rPr>
          <w:i/>
        </w:rPr>
        <w:t>salad spinner</w:t>
      </w:r>
      <w:r w:rsidR="00193443">
        <w:t xml:space="preserve">, and then </w:t>
      </w:r>
      <w:r w:rsidR="00193443" w:rsidRPr="0048551F">
        <w:rPr>
          <w:b/>
          <w:i/>
        </w:rPr>
        <w:t>replace on magnet</w:t>
      </w:r>
      <w:r w:rsidR="00193443">
        <w:t xml:space="preserve"> and remove all of the remaining supernatant with the p10 multichannel/singles as needed to ensure all ethanol is removed.</w:t>
      </w:r>
    </w:p>
    <w:p w14:paraId="6AB7C2DA" w14:textId="77777777" w:rsidR="008500EB" w:rsidRDefault="008500EB" w:rsidP="00F7434C">
      <w:pPr>
        <w:rPr>
          <w:rFonts w:ascii="Cambria" w:hAnsi="Cambria"/>
        </w:rPr>
      </w:pPr>
    </w:p>
    <w:p w14:paraId="734EDA78" w14:textId="5CBCD70F" w:rsidR="008500EB" w:rsidRDefault="008500EB" w:rsidP="00F7434C">
      <w:pPr>
        <w:rPr>
          <w:rFonts w:ascii="Cambria" w:hAnsi="Cambria"/>
        </w:rPr>
      </w:pPr>
      <w:r>
        <w:rPr>
          <w:rFonts w:ascii="Cambria" w:hAnsi="Cambria"/>
        </w:rPr>
        <w:t xml:space="preserve">7. Air dry the beads for </w:t>
      </w:r>
      <w:r w:rsidR="00614BE1">
        <w:rPr>
          <w:rFonts w:ascii="Cambria" w:hAnsi="Cambria"/>
          <w:b/>
        </w:rPr>
        <w:t>3</w:t>
      </w:r>
      <w:r w:rsidRPr="00F94500">
        <w:rPr>
          <w:rFonts w:ascii="Cambria" w:hAnsi="Cambria"/>
          <w:b/>
        </w:rPr>
        <w:t xml:space="preserve"> minutes </w:t>
      </w:r>
      <w:r>
        <w:rPr>
          <w:rFonts w:ascii="Cambria" w:hAnsi="Cambria"/>
        </w:rPr>
        <w:t>while the tube is on the magnetic rack with the caps off.</w:t>
      </w:r>
    </w:p>
    <w:p w14:paraId="3320106D" w14:textId="77777777" w:rsidR="008500EB" w:rsidRDefault="008500EB" w:rsidP="00F7434C">
      <w:pPr>
        <w:rPr>
          <w:rFonts w:ascii="Cambria" w:hAnsi="Cambria"/>
        </w:rPr>
      </w:pPr>
    </w:p>
    <w:p w14:paraId="24E6D0BF" w14:textId="57A3CE18" w:rsidR="00614BE1" w:rsidRDefault="008500EB" w:rsidP="00F7434C">
      <w:pPr>
        <w:rPr>
          <w:rFonts w:ascii="Cambria" w:hAnsi="Cambria"/>
        </w:rPr>
      </w:pPr>
      <w:r>
        <w:rPr>
          <w:rFonts w:ascii="Cambria" w:hAnsi="Cambria"/>
        </w:rPr>
        <w:t>8</w:t>
      </w:r>
      <w:r w:rsidR="00614BE1">
        <w:rPr>
          <w:rFonts w:ascii="Cambria" w:hAnsi="Cambria"/>
        </w:rPr>
        <w:t>a</w:t>
      </w:r>
      <w:r>
        <w:rPr>
          <w:rFonts w:ascii="Cambria" w:hAnsi="Cambria"/>
        </w:rPr>
        <w:t xml:space="preserve">. Elute the DNA target </w:t>
      </w:r>
      <w:r w:rsidR="00F94500">
        <w:rPr>
          <w:rFonts w:ascii="Cambria" w:hAnsi="Cambria"/>
        </w:rPr>
        <w:t xml:space="preserve">from the beads into </w:t>
      </w:r>
      <w:r w:rsidRPr="00F94500">
        <w:rPr>
          <w:rFonts w:ascii="Cambria" w:hAnsi="Cambria"/>
          <w:b/>
        </w:rPr>
        <w:t xml:space="preserve">11.5ul </w:t>
      </w:r>
      <w:r w:rsidR="00614BE1">
        <w:rPr>
          <w:rFonts w:ascii="Cambria" w:hAnsi="Cambria"/>
          <w:b/>
        </w:rPr>
        <w:t>0.1X TE or 10mM Tris-HCl</w:t>
      </w:r>
      <w:r>
        <w:rPr>
          <w:rFonts w:ascii="Cambria" w:hAnsi="Cambria"/>
        </w:rPr>
        <w:t xml:space="preserve">. Mix well via vortex or by pipetting mixing. Quickly spin plate </w:t>
      </w:r>
      <w:r w:rsidR="00193443">
        <w:rPr>
          <w:rFonts w:ascii="Cambria" w:hAnsi="Cambria"/>
        </w:rPr>
        <w:t xml:space="preserve">in </w:t>
      </w:r>
      <w:r w:rsidR="00193443" w:rsidRPr="00614BE1">
        <w:rPr>
          <w:rFonts w:ascii="Cambria" w:hAnsi="Cambria"/>
        </w:rPr>
        <w:t>salad spinner</w:t>
      </w:r>
      <w:r w:rsidR="00614BE1">
        <w:rPr>
          <w:rFonts w:ascii="Cambria" w:hAnsi="Cambria"/>
        </w:rPr>
        <w:t>.</w:t>
      </w:r>
    </w:p>
    <w:p w14:paraId="42264184" w14:textId="77777777" w:rsidR="00614BE1" w:rsidRDefault="00614BE1" w:rsidP="00F7434C">
      <w:pPr>
        <w:rPr>
          <w:rFonts w:ascii="Cambria" w:hAnsi="Cambria"/>
        </w:rPr>
      </w:pPr>
    </w:p>
    <w:p w14:paraId="074CD8C8" w14:textId="5573EB55" w:rsidR="008500EB" w:rsidRDefault="00614BE1" w:rsidP="00F7434C">
      <w:pPr>
        <w:rPr>
          <w:rFonts w:ascii="Cambria" w:hAnsi="Cambria"/>
        </w:rPr>
      </w:pPr>
      <w:r>
        <w:rPr>
          <w:rFonts w:ascii="Cambria" w:hAnsi="Cambria"/>
        </w:rPr>
        <w:t xml:space="preserve">8b. Incubate for </w:t>
      </w:r>
      <w:r w:rsidRPr="00614BE1">
        <w:rPr>
          <w:rFonts w:ascii="Cambria" w:hAnsi="Cambria"/>
          <w:b/>
        </w:rPr>
        <w:t>2 minutes at room temperature</w:t>
      </w:r>
      <w:r>
        <w:rPr>
          <w:rFonts w:ascii="Cambria" w:hAnsi="Cambria"/>
        </w:rPr>
        <w:t>.  P</w:t>
      </w:r>
      <w:r w:rsidR="008500EB">
        <w:rPr>
          <w:rFonts w:ascii="Cambria" w:hAnsi="Cambria"/>
        </w:rPr>
        <w:t>lace it on the magnetic stand until the solution is clear.</w:t>
      </w:r>
    </w:p>
    <w:p w14:paraId="2123A6E8" w14:textId="77777777" w:rsidR="008500EB" w:rsidRDefault="008500EB" w:rsidP="00F7434C">
      <w:pPr>
        <w:rPr>
          <w:rFonts w:ascii="Cambria" w:hAnsi="Cambria"/>
        </w:rPr>
      </w:pPr>
    </w:p>
    <w:p w14:paraId="37D6F290" w14:textId="44522943" w:rsidR="008500EB" w:rsidRDefault="008500EB" w:rsidP="00F7434C">
      <w:pPr>
        <w:rPr>
          <w:rFonts w:ascii="Cambria" w:hAnsi="Cambria"/>
        </w:rPr>
      </w:pPr>
      <w:r>
        <w:rPr>
          <w:rFonts w:ascii="Cambria" w:hAnsi="Cambria"/>
        </w:rPr>
        <w:t xml:space="preserve">9. Transfer </w:t>
      </w:r>
      <w:r w:rsidRPr="00F94500">
        <w:rPr>
          <w:rFonts w:ascii="Cambria" w:hAnsi="Cambria"/>
          <w:b/>
        </w:rPr>
        <w:t>10ul of the supernatant</w:t>
      </w:r>
      <w:r>
        <w:rPr>
          <w:rFonts w:ascii="Cambria" w:hAnsi="Cambria"/>
        </w:rPr>
        <w:t xml:space="preserve"> to </w:t>
      </w:r>
      <w:ins w:id="91" w:author="Shreya Banerjee" w:date="2018-06-22T15:20:00Z">
        <w:r w:rsidR="00E4779F">
          <w:rPr>
            <w:rFonts w:ascii="Cambria" w:hAnsi="Cambria"/>
          </w:rPr>
          <w:t>1.5ml tubes</w:t>
        </w:r>
      </w:ins>
      <w:r>
        <w:rPr>
          <w:rFonts w:ascii="Cambria" w:hAnsi="Cambria"/>
        </w:rPr>
        <w:t xml:space="preserve"> and store at -20</w:t>
      </w:r>
      <w:r w:rsidRPr="001B2252">
        <w:rPr>
          <w:rFonts w:ascii="Cambria" w:hAnsi="Cambria"/>
          <w:b/>
          <w:i/>
        </w:rPr>
        <w:t>°</w:t>
      </w:r>
      <w:r>
        <w:rPr>
          <w:rFonts w:ascii="Cambria" w:hAnsi="Cambria"/>
        </w:rPr>
        <w:t>C.</w:t>
      </w:r>
    </w:p>
    <w:p w14:paraId="22736FC9" w14:textId="77777777" w:rsidR="0061149D" w:rsidRPr="0061149D" w:rsidRDefault="0061149D" w:rsidP="00F7434C">
      <w:pPr>
        <w:rPr>
          <w:rFonts w:ascii="Cambria" w:hAnsi="Cambria"/>
          <w:b/>
          <w:i/>
        </w:rPr>
      </w:pPr>
    </w:p>
    <w:p w14:paraId="7F735349" w14:textId="01D4C36C" w:rsidR="0061149D" w:rsidRDefault="0061149D" w:rsidP="00F7434C">
      <w:pPr>
        <w:rPr>
          <w:rFonts w:ascii="Cambria" w:hAnsi="Cambria"/>
          <w:b/>
          <w:i/>
        </w:rPr>
      </w:pPr>
      <w:r w:rsidRPr="0061149D">
        <w:rPr>
          <w:rFonts w:ascii="Cambria" w:hAnsi="Cambria"/>
          <w:b/>
          <w:i/>
        </w:rPr>
        <w:t>Place samples on ice and proceed to li</w:t>
      </w:r>
      <w:r>
        <w:rPr>
          <w:rFonts w:ascii="Cambria" w:hAnsi="Cambria"/>
          <w:b/>
          <w:i/>
        </w:rPr>
        <w:t xml:space="preserve">brary QC, OR put samples in </w:t>
      </w:r>
      <w:r w:rsidRPr="0061149D">
        <w:rPr>
          <w:rFonts w:ascii="Cambria" w:hAnsi="Cambria"/>
          <w:b/>
          <w:i/>
        </w:rPr>
        <w:t>-80°C</w:t>
      </w:r>
      <w:r>
        <w:rPr>
          <w:rFonts w:ascii="Cambria" w:hAnsi="Cambria"/>
          <w:b/>
          <w:i/>
        </w:rPr>
        <w:t xml:space="preserve"> if doing on different day. </w:t>
      </w:r>
    </w:p>
    <w:p w14:paraId="5A59A7BA" w14:textId="77777777" w:rsidR="00A44BAA" w:rsidRDefault="00A44BAA" w:rsidP="00F7434C">
      <w:pPr>
        <w:rPr>
          <w:rFonts w:ascii="Cambria" w:hAnsi="Cambria"/>
          <w:b/>
          <w:i/>
        </w:rPr>
      </w:pPr>
    </w:p>
    <w:p w14:paraId="62AC60DF" w14:textId="7441227B" w:rsidR="0061149D" w:rsidRPr="0061149D" w:rsidRDefault="0061149D" w:rsidP="00F7434C">
      <w:pPr>
        <w:rPr>
          <w:rFonts w:ascii="Cambria" w:hAnsi="Cambria"/>
          <w:b/>
          <w:i/>
        </w:rPr>
      </w:pPr>
      <w:r>
        <w:rPr>
          <w:rFonts w:ascii="Cambria" w:hAnsi="Cambria"/>
          <w:b/>
          <w:i/>
        </w:rPr>
        <w:t>Location</w:t>
      </w:r>
      <w:r w:rsidR="00A44BAA">
        <w:rPr>
          <w:rFonts w:ascii="Cambria" w:hAnsi="Cambria"/>
          <w:b/>
          <w:i/>
        </w:rPr>
        <w:t xml:space="preserve"> and label</w:t>
      </w:r>
      <w:r>
        <w:rPr>
          <w:rFonts w:ascii="Cambria" w:hAnsi="Cambria"/>
          <w:b/>
          <w:i/>
        </w:rPr>
        <w:t xml:space="preserve"> of samples in </w:t>
      </w:r>
      <w:r w:rsidRPr="0061149D">
        <w:rPr>
          <w:rFonts w:ascii="Cambria" w:hAnsi="Cambria"/>
          <w:b/>
          <w:i/>
        </w:rPr>
        <w:t>-80°C</w:t>
      </w:r>
      <w:r>
        <w:rPr>
          <w:rFonts w:ascii="Cambria" w:hAnsi="Cambria"/>
          <w:b/>
          <w:i/>
        </w:rPr>
        <w:t xml:space="preserve"> freezer: </w:t>
      </w:r>
      <w:r>
        <w:rPr>
          <w:i/>
        </w:rPr>
        <w:t>____________________________</w:t>
      </w:r>
    </w:p>
    <w:p w14:paraId="7605A964" w14:textId="77777777" w:rsidR="008310A6" w:rsidRDefault="008310A6" w:rsidP="00F7434C">
      <w:pPr>
        <w:rPr>
          <w:rFonts w:ascii="Cambria" w:hAnsi="Cambria"/>
        </w:rPr>
      </w:pPr>
    </w:p>
    <w:p w14:paraId="3DB66C2E" w14:textId="77777777" w:rsidR="0051198E" w:rsidRDefault="0051198E" w:rsidP="00F7434C">
      <w:pPr>
        <w:rPr>
          <w:rFonts w:ascii="Cambria" w:hAnsi="Cambria"/>
        </w:rPr>
      </w:pPr>
    </w:p>
    <w:p w14:paraId="52404668" w14:textId="2421F37C" w:rsidR="008310A6" w:rsidRDefault="008310A6" w:rsidP="00F7434C">
      <w:pPr>
        <w:rPr>
          <w:rFonts w:ascii="Cambria" w:hAnsi="Cambria"/>
          <w:b/>
          <w:i/>
        </w:rPr>
      </w:pPr>
      <w:r w:rsidRPr="008310A6">
        <w:rPr>
          <w:rFonts w:ascii="Cambria" w:hAnsi="Cambria"/>
          <w:b/>
          <w:i/>
        </w:rPr>
        <w:t xml:space="preserve">Library QC: </w:t>
      </w:r>
    </w:p>
    <w:p w14:paraId="1A60EF17" w14:textId="77777777" w:rsidR="0051198E" w:rsidRDefault="0051198E" w:rsidP="00F7434C">
      <w:pPr>
        <w:rPr>
          <w:rFonts w:ascii="Cambria" w:hAnsi="Cambria"/>
          <w:b/>
          <w:i/>
        </w:rPr>
      </w:pPr>
    </w:p>
    <w:p w14:paraId="466F57F1" w14:textId="3998D420" w:rsidR="0061149D" w:rsidRDefault="0061149D" w:rsidP="00F7434C">
      <w:pPr>
        <w:rPr>
          <w:rFonts w:ascii="Cambria" w:hAnsi="Cambria"/>
          <w:b/>
          <w:i/>
        </w:rPr>
      </w:pPr>
      <w:r>
        <w:rPr>
          <w:rFonts w:ascii="Cambria" w:hAnsi="Cambria"/>
          <w:b/>
          <w:i/>
        </w:rPr>
        <w:t xml:space="preserve">1. </w:t>
      </w:r>
      <w:del w:id="92" w:author="Shreya Banerjee" w:date="2018-06-22T15:45:00Z">
        <w:r w:rsidR="0051198E" w:rsidDel="00A109AC">
          <w:rPr>
            <w:rFonts w:ascii="Cambria" w:hAnsi="Cambria"/>
            <w:b/>
            <w:i/>
          </w:rPr>
          <w:delText>Agilent Bioanalyzer</w:delText>
        </w:r>
      </w:del>
      <w:ins w:id="93" w:author="Shreya Banerjee" w:date="2018-06-22T15:45:00Z">
        <w:r w:rsidR="00A109AC">
          <w:rPr>
            <w:rFonts w:ascii="Cambria" w:hAnsi="Cambria"/>
            <w:b/>
            <w:i/>
          </w:rPr>
          <w:t>AATI Fragment Analyzer</w:t>
        </w:r>
      </w:ins>
    </w:p>
    <w:p w14:paraId="6D11154F" w14:textId="0C2329D3" w:rsidR="0051198E" w:rsidRPr="0061149D" w:rsidRDefault="0051198E" w:rsidP="0051198E">
      <w:pPr>
        <w:pStyle w:val="ListParagraph"/>
        <w:numPr>
          <w:ilvl w:val="0"/>
          <w:numId w:val="3"/>
        </w:numPr>
        <w:rPr>
          <w:rFonts w:ascii="Cambria" w:hAnsi="Cambria"/>
          <w:i/>
        </w:rPr>
      </w:pPr>
      <w:r w:rsidRPr="0061149D">
        <w:rPr>
          <w:rFonts w:ascii="Cambria" w:hAnsi="Cambria"/>
          <w:i/>
        </w:rPr>
        <w:t xml:space="preserve">High sensitivity </w:t>
      </w:r>
      <w:ins w:id="94" w:author="Shreya Banerjee" w:date="2018-06-22T15:45:00Z">
        <w:r w:rsidR="00A109AC">
          <w:rPr>
            <w:rFonts w:ascii="Cambria" w:hAnsi="Cambria"/>
            <w:i/>
          </w:rPr>
          <w:t xml:space="preserve">large fragment </w:t>
        </w:r>
      </w:ins>
      <w:r w:rsidRPr="0061149D">
        <w:rPr>
          <w:rFonts w:ascii="Cambria" w:hAnsi="Cambria"/>
          <w:i/>
        </w:rPr>
        <w:t>DNA kit</w:t>
      </w:r>
      <w:ins w:id="95" w:author="Shreya Banerjee" w:date="2018-06-22T15:45:00Z">
        <w:r w:rsidR="00A109AC">
          <w:rPr>
            <w:rFonts w:ascii="Cambria" w:hAnsi="Cambria"/>
            <w:i/>
          </w:rPr>
          <w:t xml:space="preserve"> (DNF-464)</w:t>
        </w:r>
      </w:ins>
      <w:r w:rsidR="0061149D">
        <w:rPr>
          <w:rFonts w:ascii="Cambria" w:hAnsi="Cambria"/>
          <w:i/>
        </w:rPr>
        <w:t xml:space="preserve">-see </w:t>
      </w:r>
      <w:ins w:id="96" w:author="Shreya Banerjee" w:date="2018-06-22T15:46:00Z">
        <w:r w:rsidR="00A109AC">
          <w:rPr>
            <w:rFonts w:ascii="Cambria" w:hAnsi="Cambria"/>
            <w:i/>
          </w:rPr>
          <w:t>quick start protocol</w:t>
        </w:r>
      </w:ins>
      <w:del w:id="97" w:author="Shreya Banerjee" w:date="2018-06-22T15:46:00Z">
        <w:r w:rsidR="0061149D" w:rsidDel="00A109AC">
          <w:rPr>
            <w:rFonts w:ascii="Cambria" w:hAnsi="Cambria"/>
            <w:i/>
          </w:rPr>
          <w:delText>SOP</w:delText>
        </w:r>
      </w:del>
    </w:p>
    <w:p w14:paraId="1DF89B29" w14:textId="71E6DA52" w:rsidR="0051198E" w:rsidRDefault="0061149D" w:rsidP="0051198E">
      <w:pPr>
        <w:pStyle w:val="ListParagraph"/>
        <w:numPr>
          <w:ilvl w:val="0"/>
          <w:numId w:val="3"/>
        </w:numPr>
        <w:rPr>
          <w:rFonts w:ascii="Cambria" w:hAnsi="Cambria"/>
          <w:i/>
        </w:rPr>
      </w:pPr>
      <w:r>
        <w:rPr>
          <w:rFonts w:ascii="Cambria" w:hAnsi="Cambria"/>
          <w:i/>
        </w:rPr>
        <w:t>N</w:t>
      </w:r>
      <w:r w:rsidR="0051198E" w:rsidRPr="0061149D">
        <w:rPr>
          <w:rFonts w:ascii="Cambria" w:hAnsi="Cambria"/>
          <w:i/>
        </w:rPr>
        <w:t xml:space="preserve">o </w:t>
      </w:r>
      <w:r>
        <w:rPr>
          <w:rFonts w:ascii="Cambria" w:hAnsi="Cambria"/>
          <w:i/>
        </w:rPr>
        <w:t xml:space="preserve">sample </w:t>
      </w:r>
      <w:r w:rsidR="0051198E" w:rsidRPr="0061149D">
        <w:rPr>
          <w:rFonts w:ascii="Cambria" w:hAnsi="Cambria"/>
          <w:i/>
        </w:rPr>
        <w:t>dilution</w:t>
      </w:r>
      <w:r w:rsidR="00614BE1">
        <w:rPr>
          <w:rFonts w:ascii="Cambria" w:hAnsi="Cambria"/>
          <w:i/>
        </w:rPr>
        <w:t xml:space="preserve"> (but this may vary).  </w:t>
      </w:r>
      <w:del w:id="98" w:author="Shreya Banerjee" w:date="2018-06-22T15:46:00Z">
        <w:r w:rsidR="00614BE1" w:rsidDel="00A109AC">
          <w:rPr>
            <w:rFonts w:ascii="Cambria" w:hAnsi="Cambria"/>
            <w:i/>
          </w:rPr>
          <w:delText>Protocol calls for 1:4 dilution</w:delText>
        </w:r>
      </w:del>
    </w:p>
    <w:p w14:paraId="13221AFD" w14:textId="2099D149" w:rsidR="0061149D" w:rsidRPr="0061149D" w:rsidDel="00A109AC" w:rsidRDefault="0061149D" w:rsidP="0051198E">
      <w:pPr>
        <w:pStyle w:val="ListParagraph"/>
        <w:numPr>
          <w:ilvl w:val="0"/>
          <w:numId w:val="3"/>
        </w:numPr>
        <w:rPr>
          <w:del w:id="99" w:author="Shreya Banerjee" w:date="2018-06-22T15:46:00Z"/>
          <w:rFonts w:ascii="Cambria" w:hAnsi="Cambria"/>
          <w:i/>
        </w:rPr>
      </w:pPr>
      <w:del w:id="100" w:author="Shreya Banerjee" w:date="2018-06-22T15:46:00Z">
        <w:r w:rsidRPr="0061149D" w:rsidDel="00A109AC">
          <w:rPr>
            <w:rFonts w:ascii="Cambria" w:hAnsi="Cambria"/>
            <w:i/>
          </w:rPr>
          <w:delText>See Appendix A-add in info for thresholds/cutoffs of what traces should look like, etc</w:delText>
        </w:r>
      </w:del>
    </w:p>
    <w:p w14:paraId="503FB411" w14:textId="47AC05FA" w:rsidR="0061149D" w:rsidRPr="0061149D" w:rsidDel="00A109AC" w:rsidRDefault="0061149D" w:rsidP="0061149D">
      <w:pPr>
        <w:ind w:left="360"/>
        <w:rPr>
          <w:del w:id="101" w:author="Shreya Banerjee" w:date="2018-06-22T15:45:00Z"/>
          <w:rFonts w:ascii="Cambria" w:hAnsi="Cambria"/>
          <w:i/>
        </w:rPr>
      </w:pPr>
    </w:p>
    <w:p w14:paraId="24963EFF" w14:textId="7692309B" w:rsidR="0061149D" w:rsidDel="00A109AC" w:rsidRDefault="0061149D" w:rsidP="0061149D">
      <w:pPr>
        <w:rPr>
          <w:del w:id="102" w:author="Shreya Banerjee" w:date="2018-06-22T15:45:00Z"/>
          <w:rFonts w:ascii="Cambria" w:hAnsi="Cambria"/>
          <w:b/>
          <w:i/>
        </w:rPr>
      </w:pPr>
      <w:del w:id="103" w:author="Shreya Banerjee" w:date="2018-06-22T15:45:00Z">
        <w:r w:rsidDel="00A109AC">
          <w:rPr>
            <w:rFonts w:ascii="Cambria" w:hAnsi="Cambria"/>
            <w:b/>
            <w:i/>
          </w:rPr>
          <w:delText>2. Qubit</w:delText>
        </w:r>
      </w:del>
    </w:p>
    <w:p w14:paraId="799F99AD" w14:textId="2B293747" w:rsidR="0061149D" w:rsidRPr="00A44BAA" w:rsidDel="00A109AC" w:rsidRDefault="0061149D" w:rsidP="00A44BAA">
      <w:pPr>
        <w:pStyle w:val="ListParagraph"/>
        <w:numPr>
          <w:ilvl w:val="0"/>
          <w:numId w:val="4"/>
        </w:numPr>
        <w:rPr>
          <w:del w:id="104" w:author="Shreya Banerjee" w:date="2018-06-22T15:45:00Z"/>
          <w:rFonts w:ascii="Cambria" w:hAnsi="Cambria"/>
          <w:i/>
        </w:rPr>
      </w:pPr>
      <w:del w:id="105" w:author="Shreya Banerjee" w:date="2018-06-22T15:45:00Z">
        <w:r w:rsidRPr="0061149D" w:rsidDel="00A109AC">
          <w:rPr>
            <w:rFonts w:ascii="Cambria" w:hAnsi="Cambria"/>
            <w:i/>
          </w:rPr>
          <w:delText>ds DNA HS assay kit</w:delText>
        </w:r>
      </w:del>
    </w:p>
    <w:p w14:paraId="24121D47" w14:textId="77777777" w:rsidR="00D0759A" w:rsidRDefault="00D0759A" w:rsidP="00D0759A">
      <w:pPr>
        <w:rPr>
          <w:rFonts w:ascii="Cambria" w:hAnsi="Cambria"/>
          <w:b/>
          <w:i/>
        </w:rPr>
      </w:pPr>
    </w:p>
    <w:p w14:paraId="65F9E80F" w14:textId="77777777" w:rsidR="00D0759A" w:rsidRDefault="00D0759A" w:rsidP="00D0759A">
      <w:pPr>
        <w:rPr>
          <w:rFonts w:ascii="Cambria" w:hAnsi="Cambria"/>
          <w:b/>
          <w:i/>
        </w:rPr>
      </w:pPr>
    </w:p>
    <w:p w14:paraId="489AB188" w14:textId="308C146E" w:rsidR="002F2B23" w:rsidRDefault="002F2B23" w:rsidP="00D0759A">
      <w:pPr>
        <w:rPr>
          <w:rFonts w:ascii="Cambria" w:hAnsi="Cambria"/>
          <w:b/>
          <w:u w:val="single"/>
        </w:rPr>
      </w:pPr>
      <w:r w:rsidRPr="002F2B23">
        <w:rPr>
          <w:rFonts w:ascii="Cambria" w:hAnsi="Cambria"/>
          <w:b/>
          <w:u w:val="single"/>
        </w:rPr>
        <w:t xml:space="preserve">Tips and other </w:t>
      </w:r>
      <w:r>
        <w:rPr>
          <w:rFonts w:ascii="Cambria" w:hAnsi="Cambria"/>
          <w:b/>
          <w:u w:val="single"/>
        </w:rPr>
        <w:t>Relevant</w:t>
      </w:r>
      <w:r w:rsidR="000E26D8">
        <w:rPr>
          <w:rFonts w:ascii="Cambria" w:hAnsi="Cambria"/>
          <w:b/>
          <w:u w:val="single"/>
        </w:rPr>
        <w:t>/Random</w:t>
      </w:r>
      <w:r>
        <w:rPr>
          <w:rFonts w:ascii="Cambria" w:hAnsi="Cambria"/>
          <w:b/>
          <w:u w:val="single"/>
        </w:rPr>
        <w:t xml:space="preserve"> </w:t>
      </w:r>
      <w:r w:rsidRPr="002F2B23">
        <w:rPr>
          <w:rFonts w:ascii="Cambria" w:hAnsi="Cambria"/>
          <w:b/>
          <w:u w:val="single"/>
        </w:rPr>
        <w:t>Notes</w:t>
      </w:r>
    </w:p>
    <w:p w14:paraId="3F487B4A" w14:textId="4AEC6710" w:rsidR="00D0759A" w:rsidRPr="00D0759A" w:rsidRDefault="00D0759A" w:rsidP="00D0759A">
      <w:pPr>
        <w:pStyle w:val="ListParagraph"/>
        <w:numPr>
          <w:ilvl w:val="0"/>
          <w:numId w:val="4"/>
        </w:numPr>
        <w:rPr>
          <w:rFonts w:ascii="Cambria" w:hAnsi="Cambria"/>
          <w:b/>
          <w:u w:val="single"/>
        </w:rPr>
      </w:pPr>
      <w:r>
        <w:rPr>
          <w:rFonts w:ascii="Cambria" w:hAnsi="Cambria"/>
        </w:rPr>
        <w:t>We did a qubit clean up test on libraries made from individual samples and found:</w:t>
      </w:r>
    </w:p>
    <w:p w14:paraId="4D4AD579" w14:textId="22E5619A" w:rsidR="00D0759A" w:rsidRPr="00D0759A" w:rsidRDefault="00D0759A" w:rsidP="00D0759A">
      <w:pPr>
        <w:pStyle w:val="ListParagraph"/>
        <w:numPr>
          <w:ilvl w:val="0"/>
          <w:numId w:val="6"/>
        </w:numPr>
        <w:rPr>
          <w:rFonts w:ascii="Cambria" w:hAnsi="Cambria"/>
          <w:b/>
          <w:u w:val="single"/>
        </w:rPr>
      </w:pPr>
      <w:r>
        <w:rPr>
          <w:rFonts w:ascii="Cambria" w:hAnsi="Cambria"/>
        </w:rPr>
        <w:t>Doing this can ‘lose’ a large portion of the library yield, but does effectively get rid of adaptor and primer dimer issues.</w:t>
      </w:r>
    </w:p>
    <w:p w14:paraId="2DA9071A" w14:textId="22EAD732" w:rsidR="00D0759A" w:rsidRPr="00D0759A" w:rsidDel="00A109AC" w:rsidRDefault="00D0759A" w:rsidP="00D0759A">
      <w:pPr>
        <w:pStyle w:val="ListParagraph"/>
        <w:numPr>
          <w:ilvl w:val="0"/>
          <w:numId w:val="6"/>
        </w:numPr>
        <w:rPr>
          <w:del w:id="106" w:author="Shreya Banerjee" w:date="2018-06-22T15:46:00Z"/>
          <w:rFonts w:ascii="Cambria" w:hAnsi="Cambria"/>
          <w:b/>
          <w:u w:val="single"/>
        </w:rPr>
      </w:pPr>
      <w:del w:id="107" w:author="Shreya Banerjee" w:date="2018-06-22T15:46:00Z">
        <w:r w:rsidRPr="00D0759A" w:rsidDel="00A109AC">
          <w:rPr>
            <w:rFonts w:ascii="Cambria" w:hAnsi="Cambria"/>
          </w:rPr>
          <w:delText xml:space="preserve">Qubit concentrations roughly correlate to FU on the bioanalyzer on the scale </w:delText>
        </w:r>
        <w:r w:rsidDel="00A109AC">
          <w:rPr>
            <w:rFonts w:ascii="Cambria" w:hAnsi="Cambria"/>
          </w:rPr>
          <w:delText>of roughly:</w:delText>
        </w:r>
      </w:del>
    </w:p>
    <w:p w14:paraId="5553EC4D" w14:textId="264E67C4" w:rsidR="00D0759A" w:rsidRPr="00D0759A" w:rsidDel="00A109AC" w:rsidRDefault="00D0759A" w:rsidP="00D0759A">
      <w:pPr>
        <w:rPr>
          <w:del w:id="108" w:author="Shreya Banerjee" w:date="2018-06-22T15:46:00Z"/>
          <w:rFonts w:ascii="Cambria" w:hAnsi="Cambria"/>
          <w:b/>
          <w:u w:val="single"/>
        </w:rPr>
      </w:pPr>
    </w:p>
    <w:p w14:paraId="07CB6D3F" w14:textId="46AA4434" w:rsidR="00D0759A" w:rsidDel="00A109AC" w:rsidRDefault="00D0759A" w:rsidP="00D0759A">
      <w:pPr>
        <w:rPr>
          <w:del w:id="109" w:author="Shreya Banerjee" w:date="2018-06-22T15:46:00Z"/>
          <w:rFonts w:ascii="Cambria" w:hAnsi="Cambria"/>
          <w:b/>
          <w:u w:val="single"/>
        </w:rPr>
      </w:pPr>
      <w:del w:id="110" w:author="Shreya Banerjee" w:date="2018-06-22T15:46:00Z">
        <w:r w:rsidDel="00A109AC">
          <w:rPr>
            <w:rFonts w:ascii="Cambria" w:hAnsi="Cambria"/>
            <w:b/>
          </w:rPr>
          <w:tab/>
        </w:r>
        <w:r w:rsidDel="00A109AC">
          <w:rPr>
            <w:rFonts w:ascii="Cambria" w:hAnsi="Cambria"/>
            <w:b/>
          </w:rPr>
          <w:tab/>
        </w:r>
        <w:r w:rsidDel="00A109AC">
          <w:rPr>
            <w:rFonts w:ascii="Cambria" w:hAnsi="Cambria"/>
            <w:b/>
            <w:u w:val="single"/>
          </w:rPr>
          <w:delText>ug/ml</w:delText>
        </w:r>
        <w:r w:rsidDel="00A109AC">
          <w:rPr>
            <w:rFonts w:ascii="Cambria" w:hAnsi="Cambria"/>
            <w:b/>
            <w:u w:val="single"/>
          </w:rPr>
          <w:tab/>
          <w:delText>in sample</w:delText>
        </w:r>
        <w:r w:rsidDel="00A109AC">
          <w:rPr>
            <w:rFonts w:ascii="Cambria" w:hAnsi="Cambria"/>
            <w:b/>
            <w:u w:val="single"/>
          </w:rPr>
          <w:tab/>
          <w:delText>Bioanalyzer FU</w:delText>
        </w:r>
      </w:del>
    </w:p>
    <w:p w14:paraId="70857404" w14:textId="7033F4F6" w:rsidR="00D0759A" w:rsidDel="00A109AC" w:rsidRDefault="00D0759A" w:rsidP="00D0759A">
      <w:pPr>
        <w:rPr>
          <w:del w:id="111" w:author="Shreya Banerjee" w:date="2018-06-22T15:46:00Z"/>
          <w:rFonts w:ascii="Cambria" w:hAnsi="Cambria"/>
        </w:rPr>
      </w:pPr>
      <w:del w:id="112" w:author="Shreya Banerjee" w:date="2018-06-22T15:46:00Z">
        <w:r w:rsidDel="00A109AC">
          <w:rPr>
            <w:rFonts w:ascii="Cambria" w:hAnsi="Cambria"/>
          </w:rPr>
          <w:tab/>
        </w:r>
        <w:r w:rsidDel="00A109AC">
          <w:rPr>
            <w:rFonts w:ascii="Cambria" w:hAnsi="Cambria"/>
          </w:rPr>
          <w:tab/>
          <w:delText>3.41</w:delText>
        </w:r>
        <w:r w:rsidDel="00A109AC">
          <w:rPr>
            <w:rFonts w:ascii="Cambria" w:hAnsi="Cambria"/>
          </w:rPr>
          <w:tab/>
        </w:r>
        <w:r w:rsidDel="00A109AC">
          <w:rPr>
            <w:rFonts w:ascii="Cambria" w:hAnsi="Cambria"/>
          </w:rPr>
          <w:tab/>
        </w:r>
        <w:r w:rsidDel="00A109AC">
          <w:rPr>
            <w:rFonts w:ascii="Cambria" w:hAnsi="Cambria"/>
          </w:rPr>
          <w:tab/>
          <w:delText>~150</w:delText>
        </w:r>
      </w:del>
    </w:p>
    <w:p w14:paraId="5CDD8808" w14:textId="0A572A41" w:rsidR="00D0759A" w:rsidDel="00A109AC" w:rsidRDefault="00D0759A" w:rsidP="00D0759A">
      <w:pPr>
        <w:rPr>
          <w:del w:id="113" w:author="Shreya Banerjee" w:date="2018-06-22T15:46:00Z"/>
          <w:rFonts w:ascii="Cambria" w:hAnsi="Cambria"/>
        </w:rPr>
      </w:pPr>
      <w:del w:id="114" w:author="Shreya Banerjee" w:date="2018-06-22T15:46:00Z">
        <w:r w:rsidDel="00A109AC">
          <w:rPr>
            <w:rFonts w:ascii="Cambria" w:hAnsi="Cambria"/>
          </w:rPr>
          <w:tab/>
        </w:r>
        <w:r w:rsidDel="00A109AC">
          <w:rPr>
            <w:rFonts w:ascii="Cambria" w:hAnsi="Cambria"/>
          </w:rPr>
          <w:tab/>
          <w:delText>0.888</w:delText>
        </w:r>
        <w:r w:rsidDel="00A109AC">
          <w:rPr>
            <w:rFonts w:ascii="Cambria" w:hAnsi="Cambria"/>
          </w:rPr>
          <w:tab/>
        </w:r>
        <w:r w:rsidDel="00A109AC">
          <w:rPr>
            <w:rFonts w:ascii="Cambria" w:hAnsi="Cambria"/>
          </w:rPr>
          <w:tab/>
        </w:r>
        <w:r w:rsidDel="00A109AC">
          <w:rPr>
            <w:rFonts w:ascii="Cambria" w:hAnsi="Cambria"/>
          </w:rPr>
          <w:tab/>
          <w:delText>~30</w:delText>
        </w:r>
      </w:del>
    </w:p>
    <w:p w14:paraId="39B87040" w14:textId="14C89288" w:rsidR="00D0759A" w:rsidDel="00A109AC" w:rsidRDefault="00D0759A" w:rsidP="00D0759A">
      <w:pPr>
        <w:rPr>
          <w:del w:id="115" w:author="Shreya Banerjee" w:date="2018-06-22T15:46:00Z"/>
          <w:rFonts w:ascii="Cambria" w:hAnsi="Cambria"/>
        </w:rPr>
      </w:pPr>
      <w:del w:id="116" w:author="Shreya Banerjee" w:date="2018-06-22T15:46:00Z">
        <w:r w:rsidDel="00A109AC">
          <w:rPr>
            <w:rFonts w:ascii="Cambria" w:hAnsi="Cambria"/>
          </w:rPr>
          <w:tab/>
        </w:r>
        <w:r w:rsidDel="00A109AC">
          <w:rPr>
            <w:rFonts w:ascii="Cambria" w:hAnsi="Cambria"/>
          </w:rPr>
          <w:tab/>
          <w:delText>1.74</w:delText>
        </w:r>
        <w:r w:rsidDel="00A109AC">
          <w:rPr>
            <w:rFonts w:ascii="Cambria" w:hAnsi="Cambria"/>
          </w:rPr>
          <w:tab/>
        </w:r>
        <w:r w:rsidDel="00A109AC">
          <w:rPr>
            <w:rFonts w:ascii="Cambria" w:hAnsi="Cambria"/>
          </w:rPr>
          <w:tab/>
        </w:r>
        <w:r w:rsidDel="00A109AC">
          <w:rPr>
            <w:rFonts w:ascii="Cambria" w:hAnsi="Cambria"/>
          </w:rPr>
          <w:tab/>
          <w:delText>~60</w:delText>
        </w:r>
      </w:del>
    </w:p>
    <w:p w14:paraId="52D96866" w14:textId="33B1874A" w:rsidR="00D0759A" w:rsidDel="00A109AC" w:rsidRDefault="00D0759A" w:rsidP="00D0759A">
      <w:pPr>
        <w:rPr>
          <w:del w:id="117" w:author="Shreya Banerjee" w:date="2018-06-22T15:46:00Z"/>
          <w:rFonts w:ascii="Cambria" w:hAnsi="Cambria"/>
        </w:rPr>
      </w:pPr>
      <w:del w:id="118" w:author="Shreya Banerjee" w:date="2018-06-22T15:46:00Z">
        <w:r w:rsidDel="00A109AC">
          <w:rPr>
            <w:rFonts w:ascii="Cambria" w:hAnsi="Cambria"/>
          </w:rPr>
          <w:lastRenderedPageBreak/>
          <w:tab/>
        </w:r>
        <w:r w:rsidDel="00A109AC">
          <w:rPr>
            <w:rFonts w:ascii="Cambria" w:hAnsi="Cambria"/>
          </w:rPr>
          <w:tab/>
          <w:delText>4.37</w:delText>
        </w:r>
        <w:r w:rsidDel="00A109AC">
          <w:rPr>
            <w:rFonts w:ascii="Cambria" w:hAnsi="Cambria"/>
          </w:rPr>
          <w:tab/>
        </w:r>
        <w:r w:rsidDel="00A109AC">
          <w:rPr>
            <w:rFonts w:ascii="Cambria" w:hAnsi="Cambria"/>
          </w:rPr>
          <w:tab/>
        </w:r>
        <w:r w:rsidDel="00A109AC">
          <w:rPr>
            <w:rFonts w:ascii="Cambria" w:hAnsi="Cambria"/>
          </w:rPr>
          <w:tab/>
          <w:delText>~140</w:delText>
        </w:r>
      </w:del>
    </w:p>
    <w:p w14:paraId="4894DD5D" w14:textId="604F3C77" w:rsidR="00D0759A" w:rsidDel="00A109AC" w:rsidRDefault="00D0759A" w:rsidP="00D0759A">
      <w:pPr>
        <w:rPr>
          <w:del w:id="119" w:author="Shreya Banerjee" w:date="2018-06-22T15:46:00Z"/>
          <w:rFonts w:ascii="Cambria" w:hAnsi="Cambria"/>
        </w:rPr>
      </w:pPr>
      <w:del w:id="120" w:author="Shreya Banerjee" w:date="2018-06-22T15:46:00Z">
        <w:r w:rsidDel="00A109AC">
          <w:rPr>
            <w:rFonts w:ascii="Cambria" w:hAnsi="Cambria"/>
          </w:rPr>
          <w:tab/>
        </w:r>
        <w:r w:rsidDel="00A109AC">
          <w:rPr>
            <w:rFonts w:ascii="Cambria" w:hAnsi="Cambria"/>
          </w:rPr>
          <w:tab/>
          <w:delText>1.74</w:delText>
        </w:r>
        <w:r w:rsidDel="00A109AC">
          <w:rPr>
            <w:rFonts w:ascii="Cambria" w:hAnsi="Cambria"/>
          </w:rPr>
          <w:tab/>
        </w:r>
        <w:r w:rsidDel="00A109AC">
          <w:rPr>
            <w:rFonts w:ascii="Cambria" w:hAnsi="Cambria"/>
          </w:rPr>
          <w:tab/>
        </w:r>
        <w:r w:rsidDel="00A109AC">
          <w:rPr>
            <w:rFonts w:ascii="Cambria" w:hAnsi="Cambria"/>
          </w:rPr>
          <w:tab/>
          <w:delText>~60</w:delText>
        </w:r>
      </w:del>
    </w:p>
    <w:p w14:paraId="335BE5D6" w14:textId="657A6A28" w:rsidR="00D0759A" w:rsidDel="00A109AC" w:rsidRDefault="00D0759A" w:rsidP="00D0759A">
      <w:pPr>
        <w:rPr>
          <w:del w:id="121" w:author="Shreya Banerjee" w:date="2018-06-22T15:46:00Z"/>
          <w:rFonts w:ascii="Cambria" w:hAnsi="Cambria"/>
        </w:rPr>
      </w:pPr>
      <w:del w:id="122" w:author="Shreya Banerjee" w:date="2018-06-22T15:46:00Z">
        <w:r w:rsidDel="00A109AC">
          <w:rPr>
            <w:rFonts w:ascii="Cambria" w:hAnsi="Cambria"/>
          </w:rPr>
          <w:tab/>
        </w:r>
        <w:r w:rsidDel="00A109AC">
          <w:rPr>
            <w:rFonts w:ascii="Cambria" w:hAnsi="Cambria"/>
          </w:rPr>
          <w:tab/>
          <w:delText>1.44</w:delText>
        </w:r>
        <w:r w:rsidDel="00A109AC">
          <w:rPr>
            <w:rFonts w:ascii="Cambria" w:hAnsi="Cambria"/>
          </w:rPr>
          <w:tab/>
        </w:r>
        <w:r w:rsidDel="00A109AC">
          <w:rPr>
            <w:rFonts w:ascii="Cambria" w:hAnsi="Cambria"/>
          </w:rPr>
          <w:tab/>
        </w:r>
        <w:r w:rsidDel="00A109AC">
          <w:rPr>
            <w:rFonts w:ascii="Cambria" w:hAnsi="Cambria"/>
          </w:rPr>
          <w:tab/>
          <w:delText>~50</w:delText>
        </w:r>
      </w:del>
    </w:p>
    <w:p w14:paraId="268A9574" w14:textId="24476C5B" w:rsidR="00D0759A" w:rsidDel="00A109AC" w:rsidRDefault="00D0759A" w:rsidP="00D0759A">
      <w:pPr>
        <w:rPr>
          <w:del w:id="123" w:author="Shreya Banerjee" w:date="2018-06-22T15:46:00Z"/>
          <w:rFonts w:ascii="Cambria" w:hAnsi="Cambria"/>
        </w:rPr>
      </w:pPr>
    </w:p>
    <w:p w14:paraId="54DE0492" w14:textId="1DE005BF" w:rsidR="00D0759A" w:rsidDel="00A109AC" w:rsidRDefault="00D0759A" w:rsidP="00D0759A">
      <w:pPr>
        <w:rPr>
          <w:del w:id="124" w:author="Shreya Banerjee" w:date="2018-06-22T15:46:00Z"/>
          <w:rFonts w:ascii="Cambria" w:hAnsi="Cambria"/>
          <w:b/>
        </w:rPr>
      </w:pPr>
      <w:del w:id="125" w:author="Shreya Banerjee" w:date="2018-06-22T15:46:00Z">
        <w:r w:rsidDel="00A109AC">
          <w:rPr>
            <w:rFonts w:ascii="Cambria" w:hAnsi="Cambria"/>
          </w:rPr>
          <w:delText xml:space="preserve">So, estimating if your library has a high enough yield for pooling for sequencing based on ~1ug/ml being the lowest acceptable, depending on various things-roughly 50-60FU is </w:delText>
        </w:r>
        <w:r w:rsidR="000E26D8" w:rsidDel="00A109AC">
          <w:rPr>
            <w:rFonts w:ascii="Cambria" w:hAnsi="Cambria"/>
          </w:rPr>
          <w:delText>lowest</w:delText>
        </w:r>
        <w:r w:rsidDel="00A109AC">
          <w:rPr>
            <w:rFonts w:ascii="Cambria" w:hAnsi="Cambria"/>
          </w:rPr>
          <w:delText xml:space="preserve"> cutoff to ballpark if a library is acceptable or should be redone. However, if there are moderate primer/adaptor dimer issues and loss of some yield during pooled cleanup, a more </w:delText>
        </w:r>
        <w:r w:rsidR="000E26D8" w:rsidRPr="000E26D8" w:rsidDel="00A109AC">
          <w:rPr>
            <w:rFonts w:ascii="Cambria" w:hAnsi="Cambria"/>
            <w:b/>
          </w:rPr>
          <w:delText xml:space="preserve">conservative, </w:delText>
        </w:r>
        <w:r w:rsidRPr="000E26D8" w:rsidDel="00A109AC">
          <w:rPr>
            <w:rFonts w:ascii="Cambria" w:hAnsi="Cambria"/>
            <w:b/>
          </w:rPr>
          <w:delText>practical cutoff may be 100FU.</w:delText>
        </w:r>
      </w:del>
    </w:p>
    <w:p w14:paraId="031F5792" w14:textId="77777777" w:rsidR="000E26D8" w:rsidRDefault="000E26D8" w:rsidP="000E26D8">
      <w:pPr>
        <w:rPr>
          <w:rFonts w:ascii="Cambria" w:hAnsi="Cambria"/>
          <w:b/>
        </w:rPr>
      </w:pPr>
    </w:p>
    <w:p w14:paraId="08F896A8" w14:textId="53A03C3A" w:rsidR="000E26D8" w:rsidRDefault="000E26D8" w:rsidP="000E26D8">
      <w:pPr>
        <w:pStyle w:val="ListParagraph"/>
        <w:numPr>
          <w:ilvl w:val="0"/>
          <w:numId w:val="4"/>
        </w:numPr>
        <w:ind w:left="0"/>
        <w:rPr>
          <w:ins w:id="126" w:author="Shreya Banerjee" w:date="2018-06-22T15:47:00Z"/>
          <w:rFonts w:ascii="Cambria" w:hAnsi="Cambria"/>
        </w:rPr>
      </w:pPr>
      <w:r>
        <w:rPr>
          <w:rFonts w:ascii="Cambria" w:hAnsi="Cambria"/>
        </w:rPr>
        <w:t xml:space="preserve">If see peak </w:t>
      </w:r>
      <w:r w:rsidR="00614BE1">
        <w:rPr>
          <w:rFonts w:ascii="Cambria" w:hAnsi="Cambria"/>
        </w:rPr>
        <w:t>200-400</w:t>
      </w:r>
      <w:r>
        <w:rPr>
          <w:rFonts w:ascii="Cambria" w:hAnsi="Cambria"/>
        </w:rPr>
        <w:t xml:space="preserve"> on bioanalyzer (see Appendix A), should be good. But also sometimes will see split peaks in this range (either just two humps, or two completely split peaks), along with trailing humps into slightly larger sizes. Talking with </w:t>
      </w:r>
      <w:proofErr w:type="spellStart"/>
      <w:r>
        <w:rPr>
          <w:rFonts w:ascii="Cambria" w:hAnsi="Cambria"/>
        </w:rPr>
        <w:t>Minyong</w:t>
      </w:r>
      <w:proofErr w:type="spellEnd"/>
      <w:r>
        <w:rPr>
          <w:rFonts w:ascii="Cambria" w:hAnsi="Cambria"/>
        </w:rPr>
        <w:t xml:space="preserve"> at Q3B, these are most likely PCR artifacts that will be removed downstream and are not a problem (i.e., your libraries are still good).</w:t>
      </w:r>
    </w:p>
    <w:p w14:paraId="45334D05" w14:textId="56774FB9" w:rsidR="00A109AC" w:rsidRDefault="00A109AC" w:rsidP="000E26D8">
      <w:pPr>
        <w:pStyle w:val="ListParagraph"/>
        <w:numPr>
          <w:ilvl w:val="0"/>
          <w:numId w:val="4"/>
        </w:numPr>
        <w:ind w:left="0"/>
        <w:rPr>
          <w:rFonts w:ascii="Cambria" w:hAnsi="Cambria"/>
        </w:rPr>
      </w:pPr>
      <w:ins w:id="127" w:author="Shreya Banerjee" w:date="2018-06-22T15:47:00Z">
        <w:r>
          <w:rPr>
            <w:rFonts w:ascii="Cambria" w:hAnsi="Cambria"/>
          </w:rPr>
          <w:t>We are looking for a 300-500bp peak on the fragment analyzer. The Lower marker usually run between 15 and 20 minutes and if the pro size software doesn’t recognize the lo</w:t>
        </w:r>
      </w:ins>
      <w:ins w:id="128" w:author="Shreya Banerjee" w:date="2018-06-22T15:48:00Z">
        <w:r>
          <w:rPr>
            <w:rFonts w:ascii="Cambria" w:hAnsi="Cambria"/>
          </w:rPr>
          <w:t>wer marker you can right click the peak an</w:t>
        </w:r>
      </w:ins>
      <w:ins w:id="129" w:author="Shreya Banerjee" w:date="2018-07-05T16:00:00Z">
        <w:r w:rsidR="009B4D8F">
          <w:rPr>
            <w:rFonts w:ascii="Cambria" w:hAnsi="Cambria"/>
          </w:rPr>
          <w:t>d</w:t>
        </w:r>
      </w:ins>
      <w:ins w:id="130" w:author="Shreya Banerjee" w:date="2018-06-22T15:48:00Z">
        <w:r>
          <w:rPr>
            <w:rFonts w:ascii="Cambria" w:hAnsi="Cambria"/>
          </w:rPr>
          <w:t xml:space="preserve"> set as lower marker manually.</w:t>
        </w:r>
      </w:ins>
    </w:p>
    <w:p w14:paraId="4D2B3491" w14:textId="77777777" w:rsidR="000E26D8" w:rsidRPr="000E26D8" w:rsidRDefault="000E26D8" w:rsidP="000E26D8">
      <w:pPr>
        <w:rPr>
          <w:rFonts w:ascii="Cambria" w:hAnsi="Cambria"/>
        </w:rPr>
      </w:pPr>
    </w:p>
    <w:p w14:paraId="0B45AC8D" w14:textId="4A3AFA46" w:rsidR="000E26D8" w:rsidRPr="000E26D8" w:rsidDel="00A109AC" w:rsidRDefault="000E26D8" w:rsidP="000E26D8">
      <w:pPr>
        <w:pStyle w:val="ListParagraph"/>
        <w:numPr>
          <w:ilvl w:val="0"/>
          <w:numId w:val="4"/>
        </w:numPr>
        <w:ind w:left="0"/>
        <w:rPr>
          <w:del w:id="131" w:author="Shreya Banerjee" w:date="2018-06-22T15:47:00Z"/>
          <w:rFonts w:ascii="Cambria" w:hAnsi="Cambria"/>
        </w:rPr>
      </w:pPr>
      <w:del w:id="132" w:author="Shreya Banerjee" w:date="2018-06-22T15:47:00Z">
        <w:r w:rsidDel="00A109AC">
          <w:rPr>
            <w:rFonts w:ascii="Cambria" w:hAnsi="Cambria"/>
          </w:rPr>
          <w:delText>Randomly the Bioanalyzer seems to have trouble finding the upper marker, even though it’s clearly there. This prevents it from converting time of run to BP. To fix this, click on the sample (one at time if needed), click on the peak tab-&gt;thenbox for the peak that corresponds to the marker (usually the last one)-&gt;select manually assign upper marker.</w:delText>
        </w:r>
      </w:del>
    </w:p>
    <w:p w14:paraId="661DDE48" w14:textId="77777777" w:rsidR="00D0759A" w:rsidRDefault="00D0759A" w:rsidP="00D0759A">
      <w:pPr>
        <w:rPr>
          <w:rFonts w:ascii="Cambria" w:hAnsi="Cambria"/>
        </w:rPr>
      </w:pPr>
    </w:p>
    <w:p w14:paraId="5CEE4229" w14:textId="77777777" w:rsidR="00D0759A" w:rsidRPr="00D0759A" w:rsidRDefault="00D0759A" w:rsidP="00D0759A">
      <w:pPr>
        <w:rPr>
          <w:rFonts w:ascii="Cambria" w:hAnsi="Cambria"/>
        </w:rPr>
      </w:pPr>
    </w:p>
    <w:p w14:paraId="38B6C520" w14:textId="7589201A" w:rsidR="002F2B23" w:rsidRDefault="009B4D8F" w:rsidP="009B4D8F">
      <w:pPr>
        <w:rPr>
          <w:ins w:id="133" w:author="Shreya Banerjee" w:date="2018-07-05T15:57:00Z"/>
          <w:rFonts w:ascii="Cambria" w:hAnsi="Cambria"/>
          <w:b/>
          <w:u w:val="single"/>
        </w:rPr>
      </w:pPr>
      <w:ins w:id="134" w:author="Shreya Banerjee" w:date="2018-07-05T15:59:00Z">
        <w:r>
          <w:rPr>
            <w:rFonts w:ascii="Cambria" w:hAnsi="Cambria"/>
            <w:b/>
            <w:u w:val="single"/>
          </w:rPr>
          <w:t xml:space="preserve">SB’s </w:t>
        </w:r>
      </w:ins>
      <w:ins w:id="135" w:author="Shreya Banerjee" w:date="2018-07-05T15:57:00Z">
        <w:r>
          <w:rPr>
            <w:rFonts w:ascii="Cambria" w:hAnsi="Cambria"/>
            <w:b/>
            <w:u w:val="single"/>
          </w:rPr>
          <w:t>Notes about 75bp spike:</w:t>
        </w:r>
      </w:ins>
    </w:p>
    <w:p w14:paraId="49C75786" w14:textId="731E73E9" w:rsidR="009B4D8F" w:rsidRDefault="009B4D8F" w:rsidP="009B4D8F">
      <w:pPr>
        <w:rPr>
          <w:ins w:id="136" w:author="Shreya Banerjee" w:date="2018-07-05T15:57:00Z"/>
          <w:rFonts w:ascii="Cambria" w:hAnsi="Cambria"/>
        </w:rPr>
      </w:pPr>
      <w:ins w:id="137" w:author="Shreya Banerjee" w:date="2018-07-05T15:57:00Z">
        <w:r>
          <w:rPr>
            <w:rFonts w:ascii="Cambria" w:hAnsi="Cambria"/>
          </w:rPr>
          <w:t>From a brief discussion with Jane</w:t>
        </w:r>
      </w:ins>
      <w:ins w:id="138" w:author="Shreya Banerjee" w:date="2018-07-05T15:59:00Z">
        <w:r>
          <w:rPr>
            <w:rFonts w:ascii="Cambria" w:hAnsi="Cambria"/>
          </w:rPr>
          <w:t xml:space="preserve"> 7/5/18</w:t>
        </w:r>
      </w:ins>
    </w:p>
    <w:p w14:paraId="1276EAB2" w14:textId="751D130D" w:rsidR="009B4D8F" w:rsidRDefault="009B4D8F" w:rsidP="009B4D8F">
      <w:pPr>
        <w:pStyle w:val="ListParagraph"/>
        <w:numPr>
          <w:ilvl w:val="0"/>
          <w:numId w:val="10"/>
        </w:numPr>
        <w:rPr>
          <w:ins w:id="139" w:author="Shreya Banerjee" w:date="2018-07-05T15:58:00Z"/>
          <w:rFonts w:ascii="Cambria" w:hAnsi="Cambria"/>
        </w:rPr>
      </w:pPr>
      <w:ins w:id="140" w:author="Shreya Banerjee" w:date="2018-07-05T15:58:00Z">
        <w:r>
          <w:rPr>
            <w:rFonts w:ascii="Cambria" w:hAnsi="Cambria"/>
          </w:rPr>
          <w:t xml:space="preserve">Discussed </w:t>
        </w:r>
        <w:proofErr w:type="spellStart"/>
        <w:r>
          <w:rPr>
            <w:rFonts w:ascii="Cambria" w:hAnsi="Cambria"/>
          </w:rPr>
          <w:t>ampure</w:t>
        </w:r>
        <w:proofErr w:type="spellEnd"/>
        <w:r>
          <w:rPr>
            <w:rFonts w:ascii="Cambria" w:hAnsi="Cambria"/>
          </w:rPr>
          <w:t xml:space="preserve"> bead concentration problem </w:t>
        </w:r>
        <w:r w:rsidRPr="009B4D8F">
          <w:rPr>
            <w:rFonts w:ascii="Cambria" w:hAnsi="Cambria"/>
          </w:rPr>
          <w:sym w:font="Wingdings" w:char="F0E0"/>
        </w:r>
        <w:r>
          <w:rPr>
            <w:rFonts w:ascii="Cambria" w:hAnsi="Cambria"/>
          </w:rPr>
          <w:t xml:space="preserve"> retry failed libraries with new bead aliquo</w:t>
        </w:r>
      </w:ins>
      <w:ins w:id="141" w:author="Shreya Banerjee" w:date="2018-07-05T15:59:00Z">
        <w:r>
          <w:rPr>
            <w:rFonts w:ascii="Cambria" w:hAnsi="Cambria"/>
          </w:rPr>
          <w:t>t</w:t>
        </w:r>
      </w:ins>
    </w:p>
    <w:p w14:paraId="4A7FADC7" w14:textId="592F9BC0" w:rsidR="009B4D8F" w:rsidRDefault="009B4D8F" w:rsidP="009B4D8F">
      <w:pPr>
        <w:pStyle w:val="ListParagraph"/>
        <w:numPr>
          <w:ilvl w:val="0"/>
          <w:numId w:val="10"/>
        </w:numPr>
        <w:rPr>
          <w:ins w:id="142" w:author="Shreya Banerjee" w:date="2018-07-05T15:57:00Z"/>
          <w:rFonts w:ascii="Cambria" w:hAnsi="Cambria"/>
        </w:rPr>
      </w:pPr>
      <w:ins w:id="143" w:author="Shreya Banerjee" w:date="2018-07-05T15:57:00Z">
        <w:r>
          <w:rPr>
            <w:rFonts w:ascii="Cambria" w:hAnsi="Cambria"/>
          </w:rPr>
          <w:t>Can pool together and clean up with beads at end</w:t>
        </w:r>
      </w:ins>
    </w:p>
    <w:p w14:paraId="4169010F" w14:textId="420CB0A0" w:rsidR="009B4D8F" w:rsidRPr="009B4D8F" w:rsidRDefault="009B4D8F" w:rsidP="009B4D8F">
      <w:pPr>
        <w:pStyle w:val="ListParagraph"/>
        <w:numPr>
          <w:ilvl w:val="0"/>
          <w:numId w:val="10"/>
        </w:numPr>
        <w:rPr>
          <w:rFonts w:ascii="Cambria" w:hAnsi="Cambria"/>
        </w:rPr>
      </w:pPr>
      <w:ins w:id="144" w:author="Shreya Banerjee" w:date="2018-07-05T15:59:00Z">
        <w:r>
          <w:rPr>
            <w:rFonts w:ascii="Cambria" w:hAnsi="Cambria"/>
          </w:rPr>
          <w:t>Extra clean up o</w:t>
        </w:r>
      </w:ins>
      <w:ins w:id="145" w:author="Shreya Banerjee" w:date="2018-07-05T15:57:00Z">
        <w:r>
          <w:rPr>
            <w:rFonts w:ascii="Cambria" w:hAnsi="Cambria"/>
          </w:rPr>
          <w:t>nly necessa</w:t>
        </w:r>
      </w:ins>
      <w:ins w:id="146" w:author="Shreya Banerjee" w:date="2018-07-05T15:58:00Z">
        <w:r>
          <w:rPr>
            <w:rFonts w:ascii="Cambria" w:hAnsi="Cambria"/>
          </w:rPr>
          <w:t>ry for libraries that are about same concentration as spikes</w:t>
        </w:r>
      </w:ins>
    </w:p>
    <w:p w14:paraId="56B52AC6" w14:textId="77777777" w:rsidR="002F2B23" w:rsidRPr="002F2B23" w:rsidRDefault="002F2B23" w:rsidP="002F2B23">
      <w:pPr>
        <w:ind w:left="360"/>
        <w:rPr>
          <w:rFonts w:ascii="Cambria" w:hAnsi="Cambria"/>
          <w:b/>
          <w:u w:val="single"/>
        </w:rPr>
      </w:pPr>
    </w:p>
    <w:sectPr w:rsidR="002F2B23" w:rsidRPr="002F2B23" w:rsidSect="00137250">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sa Komoroske" w:date="2017-06-27T23:12:00Z" w:initials="LK">
    <w:p w14:paraId="6BA49E80" w14:textId="77777777" w:rsidR="00A109AC" w:rsidRDefault="00A109AC" w:rsidP="00BB7976">
      <w:pPr>
        <w:widowControl w:val="0"/>
        <w:autoSpaceDE w:val="0"/>
        <w:autoSpaceDN w:val="0"/>
        <w:adjustRightInd w:val="0"/>
        <w:rPr>
          <w:rFonts w:ascii="Arial" w:hAnsi="Arial" w:cs="Arial"/>
          <w:color w:val="1A1A1A"/>
          <w:sz w:val="26"/>
          <w:szCs w:val="26"/>
        </w:rPr>
      </w:pPr>
      <w:r>
        <w:rPr>
          <w:rStyle w:val="CommentReference"/>
        </w:rPr>
        <w:annotationRef/>
      </w:r>
    </w:p>
    <w:p w14:paraId="2B7E6FF8" w14:textId="77777777" w:rsidR="00A109AC" w:rsidRDefault="00A109AC" w:rsidP="00BB797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Email from Jane:</w:t>
      </w:r>
    </w:p>
    <w:p w14:paraId="027EB8DA" w14:textId="286731DD" w:rsidR="00A109AC" w:rsidRDefault="00A109AC" w:rsidP="00BB797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“I've attached below a working SOP and the NEB manual that Jen and I worked off of. I'm not 100% sure the working SOP is finished-- I think Jen and I had been exchanging edits on it, but I can't remember if we decided it was finished. For what it's worth, we both worked off of printed copies of the manual and wrote our calculations in the margins, and then worked on the SOP after we finished all the libraries. I haven't made anymore libraries since the spring of 2016, but half reactions worked for me at the time (less so in larger sample numbers). We haven't been able to figure out why consistency/quality diminishes with more samples yet. </w:t>
      </w:r>
    </w:p>
    <w:p w14:paraId="52863D90" w14:textId="77777777" w:rsidR="00A109AC" w:rsidRDefault="00A109AC" w:rsidP="00BB7976">
      <w:pPr>
        <w:widowControl w:val="0"/>
        <w:autoSpaceDE w:val="0"/>
        <w:autoSpaceDN w:val="0"/>
        <w:adjustRightInd w:val="0"/>
        <w:rPr>
          <w:rFonts w:ascii="Arial" w:hAnsi="Arial" w:cs="Arial"/>
          <w:color w:val="1A1A1A"/>
          <w:sz w:val="26"/>
          <w:szCs w:val="26"/>
        </w:rPr>
      </w:pPr>
    </w:p>
    <w:p w14:paraId="02F4AA44" w14:textId="2B27BFEB" w:rsidR="00A109AC" w:rsidRDefault="00A109AC" w:rsidP="00BB797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Hope that helps, and let me know if you have anymore questions!”</w:t>
      </w:r>
    </w:p>
    <w:p w14:paraId="583D658D" w14:textId="2EFA7316" w:rsidR="00A109AC" w:rsidRDefault="00A109AC" w:rsidP="00BB7976">
      <w:pPr>
        <w:pStyle w:val="CommentText"/>
      </w:pPr>
    </w:p>
  </w:comment>
  <w:comment w:id="6" w:author="Shreya Banerjee" w:date="2018-06-22T15:24:00Z" w:initials="SB">
    <w:p w14:paraId="65119339" w14:textId="77777777" w:rsidR="00A109AC" w:rsidRDefault="00A109AC">
      <w:pPr>
        <w:pStyle w:val="CommentText"/>
      </w:pPr>
      <w:r>
        <w:rPr>
          <w:rStyle w:val="CommentReference"/>
        </w:rPr>
        <w:annotationRef/>
      </w:r>
      <w:r>
        <w:t xml:space="preserve">If bubbles continue to make final volume a problem we can consider making </w:t>
      </w:r>
      <w:proofErr w:type="gramStart"/>
      <w:r>
        <w:t>more  excess</w:t>
      </w:r>
      <w:proofErr w:type="gramEnd"/>
      <w:r>
        <w:t xml:space="preserve"> bead mix.</w:t>
      </w:r>
    </w:p>
    <w:p w14:paraId="2345C6AD" w14:textId="77777777" w:rsidR="00C06F3D" w:rsidRDefault="00C06F3D">
      <w:pPr>
        <w:pStyle w:val="CommentText"/>
      </w:pPr>
    </w:p>
    <w:p w14:paraId="2EBDB355" w14:textId="1E07AC10" w:rsidR="00C06F3D" w:rsidRDefault="00C06F3D">
      <w:pPr>
        <w:pStyle w:val="CommentText"/>
      </w:pPr>
      <w:r>
        <w:t>Repeater seems to be fine.</w:t>
      </w:r>
    </w:p>
  </w:comment>
  <w:comment w:id="89" w:author="Shreya Banerjee" w:date="2018-06-22T15:43:00Z" w:initials="SB">
    <w:p w14:paraId="0E09D6F2" w14:textId="7E6A010D" w:rsidR="00A109AC" w:rsidRDefault="00A109AC">
      <w:pPr>
        <w:pStyle w:val="CommentText"/>
      </w:pPr>
      <w:r>
        <w:rPr>
          <w:rStyle w:val="CommentReference"/>
        </w:rPr>
        <w:annotationRef/>
      </w:r>
      <w:r>
        <w:t>NEB tech support suggested lowering ratio of beads to remove primer spike.</w:t>
      </w:r>
    </w:p>
  </w:comment>
  <w:comment w:id="90" w:author="Shreya Banerjee" w:date="2018-06-22T15:44:00Z" w:initials="SB">
    <w:p w14:paraId="43B75ED6" w14:textId="3B4D0C87" w:rsidR="00A109AC" w:rsidRDefault="00A109AC">
      <w:pPr>
        <w:pStyle w:val="CommentText"/>
      </w:pPr>
      <w:r>
        <w:rPr>
          <w:rStyle w:val="CommentReference"/>
        </w:rPr>
        <w:annotationRef/>
      </w:r>
      <w:r>
        <w:t xml:space="preserve">NEB tech support suggested to </w:t>
      </w:r>
      <w:proofErr w:type="spellStart"/>
      <w:r>
        <w:t>vortexing</w:t>
      </w:r>
      <w:proofErr w:type="spellEnd"/>
      <w:r>
        <w:t xml:space="preserve"> tubes after adding ethanol to better wash away primer spike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3D658D" w15:done="0"/>
  <w15:commentEx w15:paraId="2EBDB355" w15:done="0"/>
  <w15:commentEx w15:paraId="0E09D6F2" w15:done="0"/>
  <w15:commentEx w15:paraId="43B75E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D658D" w16cid:durableId="1ED791BE"/>
  <w16cid:commentId w16cid:paraId="2EBDB355" w16cid:durableId="1ED79325"/>
  <w16cid:commentId w16cid:paraId="0E09D6F2" w16cid:durableId="1ED797AF"/>
  <w16cid:commentId w16cid:paraId="43B75ED6" w16cid:durableId="1ED797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4736E" w14:textId="77777777" w:rsidR="00F849D1" w:rsidRDefault="00F849D1" w:rsidP="0086104C">
      <w:r>
        <w:separator/>
      </w:r>
    </w:p>
  </w:endnote>
  <w:endnote w:type="continuationSeparator" w:id="0">
    <w:p w14:paraId="1176CB07" w14:textId="77777777" w:rsidR="00F849D1" w:rsidRDefault="00F849D1" w:rsidP="00861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5871C" w14:textId="77777777" w:rsidR="00A109AC" w:rsidRDefault="00A109AC" w:rsidP="003B38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1BC806" w14:textId="77777777" w:rsidR="00A109AC" w:rsidRDefault="00A109AC" w:rsidP="007B2A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0E380" w14:textId="77777777" w:rsidR="00A109AC" w:rsidRDefault="00A109AC" w:rsidP="003B38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B15523E" w14:textId="77777777" w:rsidR="00A109AC" w:rsidRDefault="00A109AC" w:rsidP="007B2A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E0F99" w14:textId="77777777" w:rsidR="00F849D1" w:rsidRDefault="00F849D1" w:rsidP="0086104C">
      <w:r>
        <w:separator/>
      </w:r>
    </w:p>
  </w:footnote>
  <w:footnote w:type="continuationSeparator" w:id="0">
    <w:p w14:paraId="6AA417F7" w14:textId="77777777" w:rsidR="00F849D1" w:rsidRDefault="00F849D1" w:rsidP="00861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873EE" w14:textId="77777777" w:rsidR="00A109AC" w:rsidRDefault="00F849D1">
    <w:pPr>
      <w:pStyle w:val="Header"/>
    </w:pPr>
    <w:sdt>
      <w:sdtPr>
        <w:id w:val="171999623"/>
        <w:placeholder>
          <w:docPart w:val="E3EADFD0E326194C871CCE5EAA97041E"/>
        </w:placeholder>
        <w:temporary/>
        <w:showingPlcHdr/>
      </w:sdtPr>
      <w:sdtEndPr/>
      <w:sdtContent>
        <w:r w:rsidR="00A109AC">
          <w:t>[Type text]</w:t>
        </w:r>
      </w:sdtContent>
    </w:sdt>
    <w:r w:rsidR="00A109AC">
      <w:ptab w:relativeTo="margin" w:alignment="center" w:leader="none"/>
    </w:r>
    <w:sdt>
      <w:sdtPr>
        <w:id w:val="171999624"/>
        <w:placeholder>
          <w:docPart w:val="6FED9CF556DD5A4FAF6C5EE7D071631E"/>
        </w:placeholder>
        <w:temporary/>
        <w:showingPlcHdr/>
      </w:sdtPr>
      <w:sdtEndPr/>
      <w:sdtContent>
        <w:r w:rsidR="00A109AC">
          <w:t>[Type text]</w:t>
        </w:r>
      </w:sdtContent>
    </w:sdt>
    <w:r w:rsidR="00A109AC">
      <w:ptab w:relativeTo="margin" w:alignment="right" w:leader="none"/>
    </w:r>
    <w:sdt>
      <w:sdtPr>
        <w:id w:val="171999625"/>
        <w:placeholder>
          <w:docPart w:val="5AF529013284944D87A1D771E48D0C17"/>
        </w:placeholder>
        <w:temporary/>
        <w:showingPlcHdr/>
      </w:sdtPr>
      <w:sdtEndPr/>
      <w:sdtContent>
        <w:r w:rsidR="00A109AC">
          <w:t>[Type text]</w:t>
        </w:r>
      </w:sdtContent>
    </w:sdt>
  </w:p>
  <w:p w14:paraId="69F4508B" w14:textId="77777777" w:rsidR="00A109AC" w:rsidRDefault="00A109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F759F" w14:textId="09D5C76F" w:rsidR="00A109AC" w:rsidRPr="0086104C" w:rsidRDefault="00A109AC" w:rsidP="007B2AC0">
    <w:pPr>
      <w:pStyle w:val="Header"/>
      <w:jc w:val="right"/>
      <w:rPr>
        <w:b/>
      </w:rPr>
    </w:pPr>
    <w:r w:rsidRPr="0086104C">
      <w:rPr>
        <w:b/>
      </w:rPr>
      <w:t xml:space="preserve">NEB </w:t>
    </w:r>
    <w:r>
      <w:rPr>
        <w:b/>
      </w:rPr>
      <w:t xml:space="preserve">directional </w:t>
    </w:r>
    <w:r w:rsidRPr="0086104C">
      <w:rPr>
        <w:b/>
      </w:rPr>
      <w:t>cDNA library preparation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7C14"/>
    <w:multiLevelType w:val="hybridMultilevel"/>
    <w:tmpl w:val="244825D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C4A50"/>
    <w:multiLevelType w:val="hybridMultilevel"/>
    <w:tmpl w:val="2DB4D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A22DE"/>
    <w:multiLevelType w:val="hybridMultilevel"/>
    <w:tmpl w:val="98F6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544B7"/>
    <w:multiLevelType w:val="hybridMultilevel"/>
    <w:tmpl w:val="18AA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7617C"/>
    <w:multiLevelType w:val="hybridMultilevel"/>
    <w:tmpl w:val="2FA4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A1280"/>
    <w:multiLevelType w:val="hybridMultilevel"/>
    <w:tmpl w:val="7C0AEAB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332B6"/>
    <w:multiLevelType w:val="hybridMultilevel"/>
    <w:tmpl w:val="109C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A09CF"/>
    <w:multiLevelType w:val="multilevel"/>
    <w:tmpl w:val="7C0AEAB4"/>
    <w:lvl w:ilvl="0">
      <w:start w:val="1"/>
      <w:numFmt w:val="decimal"/>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3965CD"/>
    <w:multiLevelType w:val="hybridMultilevel"/>
    <w:tmpl w:val="8A882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C74C32"/>
    <w:multiLevelType w:val="hybridMultilevel"/>
    <w:tmpl w:val="23DAD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4"/>
  </w:num>
  <w:num w:numId="6">
    <w:abstractNumId w:val="8"/>
  </w:num>
  <w:num w:numId="7">
    <w:abstractNumId w:val="9"/>
  </w:num>
  <w:num w:numId="8">
    <w:abstractNumId w:val="7"/>
  </w:num>
  <w:num w:numId="9">
    <w:abstractNumId w:val="0"/>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reya Banerjee">
    <w15:presenceInfo w15:providerId="Windows Live" w15:userId="f428f87bebc5cb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48A1"/>
    <w:rsid w:val="00004AED"/>
    <w:rsid w:val="00012542"/>
    <w:rsid w:val="00035748"/>
    <w:rsid w:val="00071E51"/>
    <w:rsid w:val="000A4A62"/>
    <w:rsid w:val="000D53A4"/>
    <w:rsid w:val="000E26D8"/>
    <w:rsid w:val="00126C61"/>
    <w:rsid w:val="00137250"/>
    <w:rsid w:val="00156BC9"/>
    <w:rsid w:val="00164881"/>
    <w:rsid w:val="00170F88"/>
    <w:rsid w:val="00182880"/>
    <w:rsid w:val="00183D0A"/>
    <w:rsid w:val="00191E73"/>
    <w:rsid w:val="00193443"/>
    <w:rsid w:val="001A4AB2"/>
    <w:rsid w:val="001B2252"/>
    <w:rsid w:val="001B2AC8"/>
    <w:rsid w:val="001C495E"/>
    <w:rsid w:val="00201EDB"/>
    <w:rsid w:val="002416FC"/>
    <w:rsid w:val="00242DC6"/>
    <w:rsid w:val="002540B7"/>
    <w:rsid w:val="00262A51"/>
    <w:rsid w:val="00266CAD"/>
    <w:rsid w:val="00284BB6"/>
    <w:rsid w:val="002A0B77"/>
    <w:rsid w:val="002F2B23"/>
    <w:rsid w:val="002F45AC"/>
    <w:rsid w:val="00313418"/>
    <w:rsid w:val="00326326"/>
    <w:rsid w:val="00336839"/>
    <w:rsid w:val="0035553A"/>
    <w:rsid w:val="003B38E5"/>
    <w:rsid w:val="003C25E6"/>
    <w:rsid w:val="003C378D"/>
    <w:rsid w:val="003C6405"/>
    <w:rsid w:val="0048551F"/>
    <w:rsid w:val="004A12A6"/>
    <w:rsid w:val="004A5E7A"/>
    <w:rsid w:val="004E3DE1"/>
    <w:rsid w:val="004F0DF8"/>
    <w:rsid w:val="004F3E55"/>
    <w:rsid w:val="0051198E"/>
    <w:rsid w:val="0055244F"/>
    <w:rsid w:val="005547F9"/>
    <w:rsid w:val="00563A9A"/>
    <w:rsid w:val="00583991"/>
    <w:rsid w:val="005B4393"/>
    <w:rsid w:val="00610D45"/>
    <w:rsid w:val="0061149D"/>
    <w:rsid w:val="00614BE1"/>
    <w:rsid w:val="006323CA"/>
    <w:rsid w:val="00640ABE"/>
    <w:rsid w:val="00656619"/>
    <w:rsid w:val="0068042A"/>
    <w:rsid w:val="006A4F8F"/>
    <w:rsid w:val="006A757D"/>
    <w:rsid w:val="006B2899"/>
    <w:rsid w:val="006C2F55"/>
    <w:rsid w:val="006C2F97"/>
    <w:rsid w:val="0073602C"/>
    <w:rsid w:val="0075388C"/>
    <w:rsid w:val="007606CA"/>
    <w:rsid w:val="0076273A"/>
    <w:rsid w:val="00772C04"/>
    <w:rsid w:val="00776EFB"/>
    <w:rsid w:val="00784F30"/>
    <w:rsid w:val="007A4563"/>
    <w:rsid w:val="007B2AC0"/>
    <w:rsid w:val="007E7854"/>
    <w:rsid w:val="0080258E"/>
    <w:rsid w:val="00817FC3"/>
    <w:rsid w:val="008271E4"/>
    <w:rsid w:val="00827D3A"/>
    <w:rsid w:val="008310A6"/>
    <w:rsid w:val="00832FF6"/>
    <w:rsid w:val="0084621E"/>
    <w:rsid w:val="008500EB"/>
    <w:rsid w:val="0086104C"/>
    <w:rsid w:val="00864C8E"/>
    <w:rsid w:val="00870F12"/>
    <w:rsid w:val="008832F6"/>
    <w:rsid w:val="008A5D46"/>
    <w:rsid w:val="008A7EDA"/>
    <w:rsid w:val="008C7546"/>
    <w:rsid w:val="008E0525"/>
    <w:rsid w:val="008F1360"/>
    <w:rsid w:val="00910AD0"/>
    <w:rsid w:val="00942CFC"/>
    <w:rsid w:val="00947163"/>
    <w:rsid w:val="0098545C"/>
    <w:rsid w:val="0099478F"/>
    <w:rsid w:val="009B2490"/>
    <w:rsid w:val="009B4D8F"/>
    <w:rsid w:val="00A109AC"/>
    <w:rsid w:val="00A155D8"/>
    <w:rsid w:val="00A31482"/>
    <w:rsid w:val="00A40941"/>
    <w:rsid w:val="00A44BAA"/>
    <w:rsid w:val="00A614CA"/>
    <w:rsid w:val="00A932E3"/>
    <w:rsid w:val="00AA7E02"/>
    <w:rsid w:val="00AC401D"/>
    <w:rsid w:val="00AD58B7"/>
    <w:rsid w:val="00B01359"/>
    <w:rsid w:val="00B13D1E"/>
    <w:rsid w:val="00B30678"/>
    <w:rsid w:val="00B51D11"/>
    <w:rsid w:val="00B55E78"/>
    <w:rsid w:val="00B56D23"/>
    <w:rsid w:val="00B87FF2"/>
    <w:rsid w:val="00BB6BCE"/>
    <w:rsid w:val="00BB7976"/>
    <w:rsid w:val="00BD3B85"/>
    <w:rsid w:val="00BD6CDB"/>
    <w:rsid w:val="00BE4698"/>
    <w:rsid w:val="00BF0A49"/>
    <w:rsid w:val="00C06F3D"/>
    <w:rsid w:val="00C265B5"/>
    <w:rsid w:val="00C315E2"/>
    <w:rsid w:val="00C548BA"/>
    <w:rsid w:val="00C666AC"/>
    <w:rsid w:val="00C80500"/>
    <w:rsid w:val="00CD2BA1"/>
    <w:rsid w:val="00CD607E"/>
    <w:rsid w:val="00CF6573"/>
    <w:rsid w:val="00D057B8"/>
    <w:rsid w:val="00D0759A"/>
    <w:rsid w:val="00D2167A"/>
    <w:rsid w:val="00D319C4"/>
    <w:rsid w:val="00D46687"/>
    <w:rsid w:val="00D575E3"/>
    <w:rsid w:val="00D848A1"/>
    <w:rsid w:val="00DD6080"/>
    <w:rsid w:val="00DF3B58"/>
    <w:rsid w:val="00DF5985"/>
    <w:rsid w:val="00E14E49"/>
    <w:rsid w:val="00E250D8"/>
    <w:rsid w:val="00E31A8E"/>
    <w:rsid w:val="00E35877"/>
    <w:rsid w:val="00E4779F"/>
    <w:rsid w:val="00E70C0F"/>
    <w:rsid w:val="00E811AE"/>
    <w:rsid w:val="00EB7B1C"/>
    <w:rsid w:val="00EB7CB8"/>
    <w:rsid w:val="00EF1F71"/>
    <w:rsid w:val="00F139CA"/>
    <w:rsid w:val="00F41183"/>
    <w:rsid w:val="00F54D6C"/>
    <w:rsid w:val="00F7434C"/>
    <w:rsid w:val="00F7784D"/>
    <w:rsid w:val="00F849D1"/>
    <w:rsid w:val="00F90458"/>
    <w:rsid w:val="00F90F53"/>
    <w:rsid w:val="00F94500"/>
    <w:rsid w:val="00FA3699"/>
    <w:rsid w:val="00FD42D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A7D95"/>
  <w15:docId w15:val="{C8F08026-1E57-439A-BE45-005341126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104C"/>
  </w:style>
  <w:style w:type="paragraph" w:styleId="Heading1">
    <w:name w:val="heading 1"/>
    <w:basedOn w:val="Normal"/>
    <w:link w:val="Heading1Char"/>
    <w:uiPriority w:val="9"/>
    <w:qFormat/>
    <w:rsid w:val="00C548B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04C"/>
    <w:pPr>
      <w:tabs>
        <w:tab w:val="center" w:pos="4320"/>
        <w:tab w:val="right" w:pos="8640"/>
      </w:tabs>
    </w:pPr>
  </w:style>
  <w:style w:type="character" w:customStyle="1" w:styleId="HeaderChar">
    <w:name w:val="Header Char"/>
    <w:basedOn w:val="DefaultParagraphFont"/>
    <w:link w:val="Header"/>
    <w:uiPriority w:val="99"/>
    <w:rsid w:val="0086104C"/>
  </w:style>
  <w:style w:type="paragraph" w:styleId="Footer">
    <w:name w:val="footer"/>
    <w:basedOn w:val="Normal"/>
    <w:link w:val="FooterChar"/>
    <w:uiPriority w:val="99"/>
    <w:unhideWhenUsed/>
    <w:rsid w:val="0086104C"/>
    <w:pPr>
      <w:tabs>
        <w:tab w:val="center" w:pos="4320"/>
        <w:tab w:val="right" w:pos="8640"/>
      </w:tabs>
    </w:pPr>
  </w:style>
  <w:style w:type="character" w:customStyle="1" w:styleId="FooterChar">
    <w:name w:val="Footer Char"/>
    <w:basedOn w:val="DefaultParagraphFont"/>
    <w:link w:val="Footer"/>
    <w:uiPriority w:val="99"/>
    <w:rsid w:val="0086104C"/>
  </w:style>
  <w:style w:type="paragraph" w:styleId="ListParagraph">
    <w:name w:val="List Paragraph"/>
    <w:basedOn w:val="Normal"/>
    <w:uiPriority w:val="34"/>
    <w:qFormat/>
    <w:rsid w:val="0080258E"/>
    <w:pPr>
      <w:ind w:left="720"/>
      <w:contextualSpacing/>
    </w:pPr>
  </w:style>
  <w:style w:type="table" w:styleId="TableGrid">
    <w:name w:val="Table Grid"/>
    <w:basedOn w:val="TableNormal"/>
    <w:uiPriority w:val="59"/>
    <w:rsid w:val="00802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4698"/>
    <w:rPr>
      <w:sz w:val="18"/>
      <w:szCs w:val="18"/>
    </w:rPr>
  </w:style>
  <w:style w:type="paragraph" w:styleId="CommentText">
    <w:name w:val="annotation text"/>
    <w:basedOn w:val="Normal"/>
    <w:link w:val="CommentTextChar"/>
    <w:uiPriority w:val="99"/>
    <w:semiHidden/>
    <w:unhideWhenUsed/>
    <w:rsid w:val="00BE4698"/>
  </w:style>
  <w:style w:type="character" w:customStyle="1" w:styleId="CommentTextChar">
    <w:name w:val="Comment Text Char"/>
    <w:basedOn w:val="DefaultParagraphFont"/>
    <w:link w:val="CommentText"/>
    <w:uiPriority w:val="99"/>
    <w:semiHidden/>
    <w:rsid w:val="00BE4698"/>
  </w:style>
  <w:style w:type="paragraph" w:styleId="CommentSubject">
    <w:name w:val="annotation subject"/>
    <w:basedOn w:val="CommentText"/>
    <w:next w:val="CommentText"/>
    <w:link w:val="CommentSubjectChar"/>
    <w:uiPriority w:val="99"/>
    <w:semiHidden/>
    <w:unhideWhenUsed/>
    <w:rsid w:val="00BE4698"/>
    <w:rPr>
      <w:b/>
      <w:bCs/>
      <w:sz w:val="20"/>
      <w:szCs w:val="20"/>
    </w:rPr>
  </w:style>
  <w:style w:type="character" w:customStyle="1" w:styleId="CommentSubjectChar">
    <w:name w:val="Comment Subject Char"/>
    <w:basedOn w:val="CommentTextChar"/>
    <w:link w:val="CommentSubject"/>
    <w:uiPriority w:val="99"/>
    <w:semiHidden/>
    <w:rsid w:val="00BE4698"/>
    <w:rPr>
      <w:b/>
      <w:bCs/>
      <w:sz w:val="20"/>
      <w:szCs w:val="20"/>
    </w:rPr>
  </w:style>
  <w:style w:type="paragraph" w:styleId="BalloonText">
    <w:name w:val="Balloon Text"/>
    <w:basedOn w:val="Normal"/>
    <w:link w:val="BalloonTextChar"/>
    <w:uiPriority w:val="99"/>
    <w:semiHidden/>
    <w:unhideWhenUsed/>
    <w:rsid w:val="00BE46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4698"/>
    <w:rPr>
      <w:rFonts w:ascii="Lucida Grande" w:hAnsi="Lucida Grande" w:cs="Lucida Grande"/>
      <w:sz w:val="18"/>
      <w:szCs w:val="18"/>
    </w:rPr>
  </w:style>
  <w:style w:type="character" w:customStyle="1" w:styleId="Heading1Char">
    <w:name w:val="Heading 1 Char"/>
    <w:basedOn w:val="DefaultParagraphFont"/>
    <w:link w:val="Heading1"/>
    <w:uiPriority w:val="9"/>
    <w:rsid w:val="00C548BA"/>
    <w:rPr>
      <w:rFonts w:ascii="Times New Roman" w:eastAsia="Times New Roman" w:hAnsi="Times New Roman" w:cs="Times New Roman"/>
      <w:b/>
      <w:bCs/>
      <w:kern w:val="36"/>
      <w:sz w:val="48"/>
      <w:szCs w:val="48"/>
    </w:rPr>
  </w:style>
  <w:style w:type="character" w:styleId="PageNumber">
    <w:name w:val="page number"/>
    <w:basedOn w:val="DefaultParagraphFont"/>
    <w:uiPriority w:val="99"/>
    <w:semiHidden/>
    <w:unhideWhenUsed/>
    <w:rsid w:val="007B2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59025">
      <w:bodyDiv w:val="1"/>
      <w:marLeft w:val="0"/>
      <w:marRight w:val="0"/>
      <w:marTop w:val="0"/>
      <w:marBottom w:val="0"/>
      <w:divBdr>
        <w:top w:val="none" w:sz="0" w:space="0" w:color="auto"/>
        <w:left w:val="none" w:sz="0" w:space="0" w:color="auto"/>
        <w:bottom w:val="none" w:sz="0" w:space="0" w:color="auto"/>
        <w:right w:val="none" w:sz="0" w:space="0" w:color="auto"/>
      </w:divBdr>
    </w:div>
    <w:div w:id="516508876">
      <w:bodyDiv w:val="1"/>
      <w:marLeft w:val="0"/>
      <w:marRight w:val="0"/>
      <w:marTop w:val="0"/>
      <w:marBottom w:val="0"/>
      <w:divBdr>
        <w:top w:val="none" w:sz="0" w:space="0" w:color="auto"/>
        <w:left w:val="none" w:sz="0" w:space="0" w:color="auto"/>
        <w:bottom w:val="none" w:sz="0" w:space="0" w:color="auto"/>
        <w:right w:val="none" w:sz="0" w:space="0" w:color="auto"/>
      </w:divBdr>
    </w:div>
    <w:div w:id="1048920194">
      <w:bodyDiv w:val="1"/>
      <w:marLeft w:val="0"/>
      <w:marRight w:val="0"/>
      <w:marTop w:val="0"/>
      <w:marBottom w:val="0"/>
      <w:divBdr>
        <w:top w:val="none" w:sz="0" w:space="0" w:color="auto"/>
        <w:left w:val="none" w:sz="0" w:space="0" w:color="auto"/>
        <w:bottom w:val="none" w:sz="0" w:space="0" w:color="auto"/>
        <w:right w:val="none" w:sz="0" w:space="0" w:color="auto"/>
      </w:divBdr>
    </w:div>
    <w:div w:id="1546288747">
      <w:bodyDiv w:val="1"/>
      <w:marLeft w:val="0"/>
      <w:marRight w:val="0"/>
      <w:marTop w:val="0"/>
      <w:marBottom w:val="0"/>
      <w:divBdr>
        <w:top w:val="none" w:sz="0" w:space="0" w:color="auto"/>
        <w:left w:val="none" w:sz="0" w:space="0" w:color="auto"/>
        <w:bottom w:val="none" w:sz="0" w:space="0" w:color="auto"/>
        <w:right w:val="none" w:sz="0" w:space="0" w:color="auto"/>
      </w:divBdr>
    </w:div>
    <w:div w:id="1732730219">
      <w:bodyDiv w:val="1"/>
      <w:marLeft w:val="0"/>
      <w:marRight w:val="0"/>
      <w:marTop w:val="0"/>
      <w:marBottom w:val="0"/>
      <w:divBdr>
        <w:top w:val="none" w:sz="0" w:space="0" w:color="auto"/>
        <w:left w:val="none" w:sz="0" w:space="0" w:color="auto"/>
        <w:bottom w:val="none" w:sz="0" w:space="0" w:color="auto"/>
        <w:right w:val="none" w:sz="0" w:space="0" w:color="auto"/>
      </w:divBdr>
    </w:div>
    <w:div w:id="2079549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EADFD0E326194C871CCE5EAA97041E"/>
        <w:category>
          <w:name w:val="General"/>
          <w:gallery w:val="placeholder"/>
        </w:category>
        <w:types>
          <w:type w:val="bbPlcHdr"/>
        </w:types>
        <w:behaviors>
          <w:behavior w:val="content"/>
        </w:behaviors>
        <w:guid w:val="{7322DF16-6216-9E40-808F-C885A66067A7}"/>
      </w:docPartPr>
      <w:docPartBody>
        <w:p w:rsidR="00646866" w:rsidRDefault="00646866" w:rsidP="00646866">
          <w:pPr>
            <w:pStyle w:val="E3EADFD0E326194C871CCE5EAA97041E"/>
          </w:pPr>
          <w:r>
            <w:t>[Type text]</w:t>
          </w:r>
        </w:p>
      </w:docPartBody>
    </w:docPart>
    <w:docPart>
      <w:docPartPr>
        <w:name w:val="6FED9CF556DD5A4FAF6C5EE7D071631E"/>
        <w:category>
          <w:name w:val="General"/>
          <w:gallery w:val="placeholder"/>
        </w:category>
        <w:types>
          <w:type w:val="bbPlcHdr"/>
        </w:types>
        <w:behaviors>
          <w:behavior w:val="content"/>
        </w:behaviors>
        <w:guid w:val="{7773E0DF-597B-2645-8F8B-2BB5655F36EB}"/>
      </w:docPartPr>
      <w:docPartBody>
        <w:p w:rsidR="00646866" w:rsidRDefault="00646866" w:rsidP="00646866">
          <w:pPr>
            <w:pStyle w:val="6FED9CF556DD5A4FAF6C5EE7D071631E"/>
          </w:pPr>
          <w:r>
            <w:t>[Type text]</w:t>
          </w:r>
        </w:p>
      </w:docPartBody>
    </w:docPart>
    <w:docPart>
      <w:docPartPr>
        <w:name w:val="5AF529013284944D87A1D771E48D0C17"/>
        <w:category>
          <w:name w:val="General"/>
          <w:gallery w:val="placeholder"/>
        </w:category>
        <w:types>
          <w:type w:val="bbPlcHdr"/>
        </w:types>
        <w:behaviors>
          <w:behavior w:val="content"/>
        </w:behaviors>
        <w:guid w:val="{4DFB71C5-E00A-D94C-AA50-B40AD591187B}"/>
      </w:docPartPr>
      <w:docPartBody>
        <w:p w:rsidR="00646866" w:rsidRDefault="00646866" w:rsidP="00646866">
          <w:pPr>
            <w:pStyle w:val="5AF529013284944D87A1D771E48D0C1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866"/>
    <w:rsid w:val="000C5873"/>
    <w:rsid w:val="002203AE"/>
    <w:rsid w:val="00273D5B"/>
    <w:rsid w:val="002F5499"/>
    <w:rsid w:val="00324FCE"/>
    <w:rsid w:val="00457BCF"/>
    <w:rsid w:val="00525696"/>
    <w:rsid w:val="005F2B4A"/>
    <w:rsid w:val="00646866"/>
    <w:rsid w:val="00681BAC"/>
    <w:rsid w:val="006860B2"/>
    <w:rsid w:val="007135A3"/>
    <w:rsid w:val="00A137CE"/>
    <w:rsid w:val="00BB2270"/>
    <w:rsid w:val="00BF575F"/>
    <w:rsid w:val="00C23E93"/>
    <w:rsid w:val="00F364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EADFD0E326194C871CCE5EAA97041E">
    <w:name w:val="E3EADFD0E326194C871CCE5EAA97041E"/>
    <w:rsid w:val="00646866"/>
  </w:style>
  <w:style w:type="paragraph" w:customStyle="1" w:styleId="6FED9CF556DD5A4FAF6C5EE7D071631E">
    <w:name w:val="6FED9CF556DD5A4FAF6C5EE7D071631E"/>
    <w:rsid w:val="00646866"/>
  </w:style>
  <w:style w:type="paragraph" w:customStyle="1" w:styleId="5AF529013284944D87A1D771E48D0C17">
    <w:name w:val="5AF529013284944D87A1D771E48D0C17"/>
    <w:rsid w:val="00646866"/>
  </w:style>
  <w:style w:type="paragraph" w:customStyle="1" w:styleId="45487F48AC997C43B9509BEDA6022A21">
    <w:name w:val="45487F48AC997C43B9509BEDA6022A21"/>
    <w:rsid w:val="00646866"/>
  </w:style>
  <w:style w:type="paragraph" w:customStyle="1" w:styleId="1F165655D5EDD349B684E7E5AF5A2C77">
    <w:name w:val="1F165655D5EDD349B684E7E5AF5A2C77"/>
    <w:rsid w:val="00646866"/>
  </w:style>
  <w:style w:type="paragraph" w:customStyle="1" w:styleId="4EAEEE7BB93FBC4FBEBFEA1978D6B7DA">
    <w:name w:val="4EAEEE7BB93FBC4FBEBFEA1978D6B7DA"/>
    <w:rsid w:val="006468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C7B60-9C0C-4A6E-A1E5-8C1FCEFC4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4245</Words>
  <Characters>24202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Komoroske</dc:creator>
  <cp:lastModifiedBy>Shreya Banerjee</cp:lastModifiedBy>
  <cp:revision>9</cp:revision>
  <cp:lastPrinted>2016-09-22T18:15:00Z</cp:lastPrinted>
  <dcterms:created xsi:type="dcterms:W3CDTF">2018-06-22T19:49:00Z</dcterms:created>
  <dcterms:modified xsi:type="dcterms:W3CDTF">2019-01-16T19:24:00Z</dcterms:modified>
</cp:coreProperties>
</file>